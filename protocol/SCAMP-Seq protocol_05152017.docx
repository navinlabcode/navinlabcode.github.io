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C64E1A" w14:textId="681C9194" w:rsidR="0082492A" w:rsidRDefault="0099505A" w:rsidP="0099505A">
      <w:pPr>
        <w:tabs>
          <w:tab w:val="left" w:pos="4029"/>
          <w:tab w:val="right" w:pos="9180"/>
        </w:tabs>
        <w:rPr>
          <w:rFonts w:ascii="Cambria" w:hAnsi="Cambria" w:cs="Times New Roman"/>
          <w:b/>
        </w:rPr>
      </w:pPr>
      <w:r>
        <w:rPr>
          <w:rFonts w:ascii="Cambria" w:hAnsi="Cambria" w:cs="Times New Roman"/>
          <w:b/>
        </w:rPr>
        <w:tab/>
      </w:r>
      <w:r>
        <w:rPr>
          <w:rFonts w:ascii="Cambria" w:hAnsi="Cambria" w:cs="Times New Roman"/>
          <w:b/>
        </w:rPr>
        <w:tab/>
      </w:r>
      <w:r w:rsidR="00771292">
        <w:rPr>
          <w:rFonts w:ascii="Cambria" w:hAnsi="Cambria" w:cs="Times New Roman"/>
          <w:b/>
        </w:rPr>
        <w:t>Compiled</w:t>
      </w:r>
      <w:r w:rsidR="0082492A" w:rsidRPr="0082492A">
        <w:rPr>
          <w:rFonts w:ascii="Cambria" w:hAnsi="Cambria" w:cs="Times New Roman"/>
          <w:b/>
        </w:rPr>
        <w:t xml:space="preserve"> by Pei</w:t>
      </w:r>
      <w:r w:rsidR="0082492A">
        <w:rPr>
          <w:rFonts w:ascii="Cambria" w:hAnsi="Cambria" w:cs="Times New Roman"/>
          <w:b/>
        </w:rPr>
        <w:t xml:space="preserve">-Ching(Tessa) Tsai, M.S. </w:t>
      </w:r>
    </w:p>
    <w:p w14:paraId="14ACBE36" w14:textId="024D6363" w:rsidR="0082492A" w:rsidRPr="00683C55" w:rsidRDefault="0082492A" w:rsidP="0082492A">
      <w:pPr>
        <w:ind w:left="720" w:hanging="720"/>
        <w:jc w:val="right"/>
        <w:rPr>
          <w:rFonts w:ascii="Cambria" w:hAnsi="Cambria" w:cs="Times New Roman"/>
          <w:b/>
          <w:i/>
          <w:sz w:val="22"/>
        </w:rPr>
      </w:pPr>
      <w:r w:rsidRPr="00683C55">
        <w:rPr>
          <w:rFonts w:ascii="Cambria" w:hAnsi="Cambria" w:cs="Calibri"/>
          <w:i/>
          <w:szCs w:val="28"/>
        </w:rPr>
        <w:t xml:space="preserve">File name: </w:t>
      </w:r>
      <w:r w:rsidRPr="00CA6F8F">
        <w:rPr>
          <w:rFonts w:ascii="Cambria" w:hAnsi="Cambria" w:cs="Calibri"/>
          <w:i/>
          <w:szCs w:val="28"/>
        </w:rPr>
        <w:t>SCAMP-Seq protocol</w:t>
      </w:r>
      <w:r w:rsidR="00F4151F">
        <w:rPr>
          <w:rFonts w:ascii="Cambria" w:hAnsi="Cambria" w:cs="Calibri"/>
          <w:i/>
          <w:szCs w:val="28"/>
        </w:rPr>
        <w:t>_</w:t>
      </w:r>
      <w:r w:rsidR="00525056">
        <w:rPr>
          <w:rFonts w:ascii="Cambria" w:hAnsi="Cambria" w:cs="Calibri"/>
          <w:i/>
          <w:szCs w:val="28"/>
        </w:rPr>
        <w:t>05152017</w:t>
      </w:r>
      <w:r w:rsidRPr="00683C55">
        <w:rPr>
          <w:rFonts w:ascii="Cambria" w:hAnsi="Cambria" w:cs="Calibri"/>
          <w:i/>
          <w:szCs w:val="28"/>
        </w:rPr>
        <w:t>.</w:t>
      </w:r>
      <w:r>
        <w:rPr>
          <w:rFonts w:ascii="Cambria" w:hAnsi="Cambria" w:cs="Calibri"/>
          <w:i/>
          <w:szCs w:val="28"/>
        </w:rPr>
        <w:t xml:space="preserve"> </w:t>
      </w:r>
      <w:r w:rsidRPr="00683C55">
        <w:rPr>
          <w:rFonts w:ascii="Cambria" w:hAnsi="Cambria" w:cs="Calibri"/>
          <w:i/>
          <w:szCs w:val="28"/>
        </w:rPr>
        <w:t>doc</w:t>
      </w:r>
    </w:p>
    <w:p w14:paraId="7707D439" w14:textId="0797A26C" w:rsidR="00254F6F" w:rsidRPr="0082492A" w:rsidRDefault="00CA6F8F" w:rsidP="00254F6F">
      <w:pPr>
        <w:rPr>
          <w:rFonts w:ascii="Cambria" w:hAnsi="Cambria" w:cs="Times New Roman"/>
          <w:b/>
        </w:rPr>
      </w:pPr>
      <w:r w:rsidRPr="00CA6F8F">
        <w:rPr>
          <w:rFonts w:ascii="Cambria" w:hAnsi="Cambria" w:cs="Times New Roman"/>
          <w:b/>
          <w:sz w:val="36"/>
        </w:rPr>
        <w:t>SCAMP-Seq protocol</w:t>
      </w:r>
      <w:r w:rsidR="00344D9F">
        <w:rPr>
          <w:rFonts w:ascii="Cambria" w:hAnsi="Cambria" w:cs="Times New Roman"/>
          <w:b/>
          <w:sz w:val="36"/>
        </w:rPr>
        <w:t xml:space="preserve"> </w:t>
      </w:r>
    </w:p>
    <w:p w14:paraId="13F9C2BE" w14:textId="0797B206" w:rsidR="002E0A06" w:rsidRPr="002E0A06" w:rsidRDefault="002E0A06" w:rsidP="002E0A06">
      <w:pPr>
        <w:spacing w:before="240"/>
        <w:rPr>
          <w:rFonts w:ascii="Cambria" w:hAnsi="Cambria" w:cs="Times New Roman"/>
          <w:b/>
          <w:color w:val="E36C0A" w:themeColor="accent6" w:themeShade="BF"/>
          <w:sz w:val="36"/>
          <w:u w:val="single"/>
        </w:rPr>
      </w:pPr>
      <w:r w:rsidRPr="002E0A06">
        <w:rPr>
          <w:rFonts w:ascii="Cambria" w:hAnsi="Cambria" w:cs="Times New Roman"/>
          <w:b/>
          <w:color w:val="E36C0A" w:themeColor="accent6" w:themeShade="BF"/>
          <w:sz w:val="36"/>
          <w:u w:val="single"/>
        </w:rPr>
        <w:t xml:space="preserve">Purification of circulating </w:t>
      </w:r>
      <w:r w:rsidR="00107508">
        <w:rPr>
          <w:rFonts w:ascii="Cambria" w:hAnsi="Cambria" w:cs="Times New Roman"/>
          <w:b/>
          <w:color w:val="E36C0A" w:themeColor="accent6" w:themeShade="BF"/>
          <w:sz w:val="36"/>
          <w:u w:val="single"/>
        </w:rPr>
        <w:t xml:space="preserve">free </w:t>
      </w:r>
      <w:r w:rsidRPr="002E0A06">
        <w:rPr>
          <w:rFonts w:ascii="Cambria" w:hAnsi="Cambria" w:cs="Times New Roman"/>
          <w:b/>
          <w:color w:val="E36C0A" w:themeColor="accent6" w:themeShade="BF"/>
          <w:sz w:val="36"/>
          <w:u w:val="single"/>
        </w:rPr>
        <w:t xml:space="preserve">DNA from </w:t>
      </w:r>
      <w:r w:rsidR="00C94FCE">
        <w:rPr>
          <w:rFonts w:ascii="Cambria" w:hAnsi="Cambria" w:cs="Times New Roman"/>
          <w:b/>
          <w:color w:val="E36C0A" w:themeColor="accent6" w:themeShade="BF"/>
          <w:sz w:val="36"/>
          <w:u w:val="single"/>
        </w:rPr>
        <w:t>whole blood</w:t>
      </w:r>
    </w:p>
    <w:p w14:paraId="4F038D9C" w14:textId="32A5E753" w:rsidR="00A67485" w:rsidRDefault="00A67485" w:rsidP="002E0A06">
      <w:pPr>
        <w:spacing w:after="120"/>
        <w:rPr>
          <w:b/>
          <w:sz w:val="32"/>
        </w:rPr>
      </w:pPr>
      <w:r>
        <w:rPr>
          <w:b/>
          <w:sz w:val="32"/>
        </w:rPr>
        <w:t>Materials:</w:t>
      </w:r>
    </w:p>
    <w:p w14:paraId="565C6BF1" w14:textId="691D76E3" w:rsidR="00A67485" w:rsidRPr="00A67485" w:rsidRDefault="00A67485" w:rsidP="00391028">
      <w:pPr>
        <w:pStyle w:val="ListParagraph"/>
        <w:numPr>
          <w:ilvl w:val="0"/>
          <w:numId w:val="3"/>
        </w:numPr>
        <w:spacing w:after="120"/>
      </w:pPr>
      <w:r w:rsidRPr="00A67485">
        <w:t>Cell-Free DNA BCT ®</w:t>
      </w:r>
      <w:r w:rsidR="008E6564">
        <w:t xml:space="preserve"> 100-Tube Box (10ml)</w:t>
      </w:r>
      <w:r w:rsidRPr="00A67485">
        <w:t>, Streck</w:t>
      </w:r>
      <w:r w:rsidR="008E6564">
        <w:t xml:space="preserve"> (Cat. no. 218962)</w:t>
      </w:r>
    </w:p>
    <w:p w14:paraId="1AAC7078" w14:textId="60DF4474" w:rsidR="00A67485" w:rsidRPr="00A67485" w:rsidRDefault="00A67485" w:rsidP="00391028">
      <w:pPr>
        <w:pStyle w:val="ListParagraph"/>
        <w:numPr>
          <w:ilvl w:val="0"/>
          <w:numId w:val="3"/>
        </w:numPr>
        <w:spacing w:after="120"/>
      </w:pPr>
      <w:r w:rsidRPr="00A67485">
        <w:t>QIAamp® C</w:t>
      </w:r>
      <w:r w:rsidR="0082492A">
        <w:t>irculating Nucleic Acid Kit</w:t>
      </w:r>
      <w:r w:rsidRPr="00A67485">
        <w:t>, QIAGEN</w:t>
      </w:r>
      <w:r w:rsidR="008E6564">
        <w:t xml:space="preserve"> (Cat. no. </w:t>
      </w:r>
      <w:r w:rsidR="008E6564" w:rsidRPr="008E6564">
        <w:t>55114</w:t>
      </w:r>
      <w:r w:rsidR="008E6564">
        <w:t>)</w:t>
      </w:r>
    </w:p>
    <w:p w14:paraId="356AF6B9" w14:textId="5C3F98C4" w:rsidR="00A67485" w:rsidRPr="00A67485" w:rsidRDefault="004E4E70" w:rsidP="00A67485">
      <w:pPr>
        <w:spacing w:after="120"/>
        <w:ind w:left="2160" w:hanging="2160"/>
        <w:rPr>
          <w:b/>
          <w:sz w:val="32"/>
        </w:rPr>
      </w:pPr>
      <w:r w:rsidRPr="00F02CA6">
        <w:rPr>
          <w:b/>
          <w:sz w:val="32"/>
        </w:rPr>
        <w:t xml:space="preserve">Preparation: </w:t>
      </w:r>
    </w:p>
    <w:p w14:paraId="4E5B3BA9" w14:textId="74BE16E2" w:rsidR="00A67485" w:rsidRPr="00A67485" w:rsidRDefault="00A67485" w:rsidP="00A67485">
      <w:pPr>
        <w:pStyle w:val="ListParagraph"/>
        <w:numPr>
          <w:ilvl w:val="0"/>
          <w:numId w:val="1"/>
        </w:numPr>
        <w:spacing w:after="120"/>
        <w:ind w:left="540" w:hanging="450"/>
        <w:rPr>
          <w:rFonts w:ascii="Cambria" w:hAnsi="Cambria" w:cs="Arial"/>
        </w:rPr>
      </w:pPr>
      <w:r w:rsidRPr="007C67BC">
        <w:rPr>
          <w:noProof/>
          <w:highlight w:val="yellow"/>
        </w:rPr>
        <w:drawing>
          <wp:anchor distT="0" distB="0" distL="114300" distR="114300" simplePos="0" relativeHeight="251664384" behindDoc="0" locked="0" layoutInCell="1" allowOverlap="1" wp14:anchorId="02068A12" wp14:editId="2AE84759">
            <wp:simplePos x="0" y="0"/>
            <wp:positionH relativeFrom="column">
              <wp:posOffset>228600</wp:posOffset>
            </wp:positionH>
            <wp:positionV relativeFrom="paragraph">
              <wp:posOffset>784225</wp:posOffset>
            </wp:positionV>
            <wp:extent cx="5550535" cy="1485900"/>
            <wp:effectExtent l="0" t="0" r="12065" b="12700"/>
            <wp:wrapSquare wrapText="bothSides"/>
            <wp:docPr id="7" name="Picture 7" descr="MacHD:Users:ptsai:Desktop:Screen Shot 2016-06-28 at 1.15.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D:Users:ptsai:Desktop:Screen Shot 2016-06-28 at 1.15.32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0535" cy="1485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67BC">
        <w:rPr>
          <w:rFonts w:ascii="Cambria" w:hAnsi="Cambria" w:cs="Arial"/>
          <w:highlight w:val="yellow"/>
        </w:rPr>
        <w:t xml:space="preserve">Collect </w:t>
      </w:r>
      <w:r w:rsidR="00151807" w:rsidRPr="007C67BC">
        <w:rPr>
          <w:rFonts w:ascii="Cambria" w:hAnsi="Cambria" w:cs="Arial"/>
          <w:highlight w:val="yellow"/>
        </w:rPr>
        <w:t xml:space="preserve">blood </w:t>
      </w:r>
      <w:r w:rsidRPr="007C67BC">
        <w:rPr>
          <w:rFonts w:ascii="Cambria" w:hAnsi="Cambria" w:cs="Arial"/>
          <w:highlight w:val="yellow"/>
        </w:rPr>
        <w:t>specimen in Cell-Free DNA BCT ® tube and immediately mix by gentle inversion 8 to 10 times. Inadequate or delayed mixing may result in inaccurate test results. One inversion is a complete turn of the wrist, 180 degrees, and back per the figure belo</w:t>
      </w:r>
      <w:r w:rsidRPr="00A67485">
        <w:rPr>
          <w:rFonts w:ascii="Cambria" w:hAnsi="Cambria" w:cs="Arial"/>
        </w:rPr>
        <w:t>w:</w:t>
      </w:r>
    </w:p>
    <w:p w14:paraId="48D71167" w14:textId="150F154A" w:rsidR="00AC42C8" w:rsidRDefault="00A67485" w:rsidP="00A67485">
      <w:pPr>
        <w:pStyle w:val="ListParagraph"/>
        <w:spacing w:after="120"/>
        <w:ind w:left="540"/>
        <w:contextualSpacing w:val="0"/>
      </w:pPr>
      <w:r>
        <w:rPr>
          <w:noProof/>
        </w:rPr>
        <mc:AlternateContent>
          <mc:Choice Requires="wps">
            <w:drawing>
              <wp:anchor distT="0" distB="0" distL="114300" distR="114300" simplePos="0" relativeHeight="251665408" behindDoc="0" locked="0" layoutInCell="1" allowOverlap="1" wp14:anchorId="7EB07851" wp14:editId="2E1FB46C">
                <wp:simplePos x="0" y="0"/>
                <wp:positionH relativeFrom="column">
                  <wp:posOffset>228600</wp:posOffset>
                </wp:positionH>
                <wp:positionV relativeFrom="paragraph">
                  <wp:posOffset>1633220</wp:posOffset>
                </wp:positionV>
                <wp:extent cx="5854700" cy="899160"/>
                <wp:effectExtent l="0" t="0" r="38100" b="15240"/>
                <wp:wrapSquare wrapText="bothSides"/>
                <wp:docPr id="8" name="Text Box 8"/>
                <wp:cNvGraphicFramePr/>
                <a:graphic xmlns:a="http://schemas.openxmlformats.org/drawingml/2006/main">
                  <a:graphicData uri="http://schemas.microsoft.com/office/word/2010/wordprocessingShape">
                    <wps:wsp>
                      <wps:cNvSpPr txBox="1"/>
                      <wps:spPr>
                        <a:xfrm>
                          <a:off x="0" y="0"/>
                          <a:ext cx="5854700" cy="89916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6BB08312" w14:textId="149BE00A" w:rsidR="00BB2817" w:rsidRDefault="00BB2817" w:rsidP="00391028">
                            <w:pPr>
                              <w:pStyle w:val="ListParagraph"/>
                              <w:numPr>
                                <w:ilvl w:val="0"/>
                                <w:numId w:val="4"/>
                              </w:numPr>
                              <w:ind w:left="360"/>
                              <w:jc w:val="both"/>
                            </w:pPr>
                            <w:r>
                              <w:t>For ctDNA and genomic DNA analysis: blood samples collected are stable for 14 days when stored between 6 °C-37 °C.  </w:t>
                            </w:r>
                          </w:p>
                          <w:p w14:paraId="5B0D8404" w14:textId="0CA991CC" w:rsidR="00BB2817" w:rsidRDefault="00BB2817" w:rsidP="00391028">
                            <w:pPr>
                              <w:pStyle w:val="ListParagraph"/>
                              <w:numPr>
                                <w:ilvl w:val="0"/>
                                <w:numId w:val="4"/>
                              </w:numPr>
                              <w:ind w:left="360"/>
                              <w:jc w:val="both"/>
                            </w:pPr>
                            <w:r>
                              <w:t>For circulating epithelial cells (tumor cells): blood samples collected are stable for 4 days when stored between 15 °C-30 °C.  </w:t>
                            </w:r>
                          </w:p>
                          <w:p w14:paraId="78D55344" w14:textId="77777777" w:rsidR="00BB2817" w:rsidRDefault="00BB2817" w:rsidP="008E6564">
                            <w:pPr>
                              <w:jc w:val="both"/>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left:0;text-align:left;margin-left:18pt;margin-top:128.6pt;width:461pt;height:70.8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" fillcolor="white [3201]" strokecolor="black [3200]" strokeweight="2pt">
                <v:textbox>
                  <w:txbxContent>
                    <w:p w14:paraId="6BB08312" w14:textId="149BE00A" w:rsidR="00BB2817" w:rsidRDefault="00BB2817" w:rsidP="00391028">
                      <w:pPr>
                        <w:pStyle w:val="ListParagraph"/>
                        <w:numPr>
                          <w:ilvl w:val="0"/>
                          <w:numId w:val="4"/>
                        </w:numPr>
                        <w:ind w:left="360"/>
                        <w:jc w:val="both"/>
                      </w:pPr>
                      <w:r>
                        <w:t>For ctDNA and genomic DNA analysis: blood samples collected are stable for 14 days when stored between 6 °C-37 °C.  </w:t>
                      </w:r>
                    </w:p>
                    <w:p w14:paraId="5B0D8404" w14:textId="0CA991CC" w:rsidR="00BB2817" w:rsidRDefault="00BB2817" w:rsidP="00391028">
                      <w:pPr>
                        <w:pStyle w:val="ListParagraph"/>
                        <w:numPr>
                          <w:ilvl w:val="0"/>
                          <w:numId w:val="4"/>
                        </w:numPr>
                        <w:ind w:left="360"/>
                        <w:jc w:val="both"/>
                      </w:pPr>
                      <w:r>
                        <w:t>For circulating epithelial cells (tumor cells): blood samples collected are stable for 4 days when stored between 15 °C-30 °C.  </w:t>
                      </w:r>
                    </w:p>
                    <w:p w14:paraId="78D55344" w14:textId="77777777" w:rsidR="00BB2817" w:rsidRDefault="00BB2817" w:rsidP="008E6564">
                      <w:pPr>
                        <w:jc w:val="both"/>
                      </w:pPr>
                    </w:p>
                  </w:txbxContent>
                </v:textbox>
                <w10:wrap type="square"/>
              </v:shape>
            </w:pict>
          </mc:Fallback>
        </mc:AlternateContent>
      </w:r>
    </w:p>
    <w:p w14:paraId="25B7B9A9" w14:textId="043D3755" w:rsidR="00AC42C8" w:rsidRPr="00E90E18" w:rsidRDefault="00AC42C8" w:rsidP="00AC42C8">
      <w:pPr>
        <w:pStyle w:val="ListParagraph"/>
        <w:numPr>
          <w:ilvl w:val="0"/>
          <w:numId w:val="1"/>
        </w:numPr>
        <w:spacing w:after="120"/>
        <w:ind w:left="540" w:hanging="450"/>
        <w:contextualSpacing w:val="0"/>
      </w:pPr>
      <w:r w:rsidRPr="00E90E18">
        <w:t>Set up heat blocks @</w:t>
      </w:r>
      <w:r w:rsidR="00F5695C" w:rsidRPr="00E90E18">
        <w:t xml:space="preserve"> 56</w:t>
      </w:r>
      <w:r w:rsidR="00F5695C" w:rsidRPr="00E90E18">
        <w:rPr>
          <w:rFonts w:ascii="Cambria" w:hAnsi="Cambria"/>
        </w:rPr>
        <w:t>°</w:t>
      </w:r>
      <w:r w:rsidR="00F5695C" w:rsidRPr="00E90E18">
        <w:t>C</w:t>
      </w:r>
    </w:p>
    <w:p w14:paraId="03C28AC9" w14:textId="6C7FF740" w:rsidR="00F5695C" w:rsidRPr="00E90E18" w:rsidRDefault="00AC42C8" w:rsidP="00AC42C8">
      <w:pPr>
        <w:pStyle w:val="ListParagraph"/>
        <w:numPr>
          <w:ilvl w:val="0"/>
          <w:numId w:val="1"/>
        </w:numPr>
        <w:spacing w:after="120"/>
        <w:ind w:left="540" w:hanging="450"/>
        <w:contextualSpacing w:val="0"/>
      </w:pPr>
      <w:r w:rsidRPr="00E90E18">
        <w:t>Set up water bath @ 60</w:t>
      </w:r>
      <w:r w:rsidR="00F5695C" w:rsidRPr="00E90E18">
        <w:rPr>
          <w:rFonts w:ascii="Cambria" w:hAnsi="Cambria"/>
        </w:rPr>
        <w:t>°</w:t>
      </w:r>
      <w:r w:rsidR="00F5695C" w:rsidRPr="00E90E18">
        <w:t>C</w:t>
      </w:r>
    </w:p>
    <w:p w14:paraId="47C658CC" w14:textId="53E6FB93" w:rsidR="00DB06D5" w:rsidRPr="00E90E18" w:rsidRDefault="008E6564" w:rsidP="008E6564">
      <w:pPr>
        <w:pStyle w:val="ListParagraph"/>
        <w:numPr>
          <w:ilvl w:val="0"/>
          <w:numId w:val="1"/>
        </w:numPr>
        <w:spacing w:after="120"/>
        <w:ind w:left="540" w:hanging="450"/>
        <w:contextualSpacing w:val="0"/>
        <w:rPr>
          <w:rFonts w:ascii="Cambria" w:hAnsi="Cambria" w:cs="Times New Roman"/>
        </w:rPr>
      </w:pPr>
      <w:r w:rsidRPr="00E90E18">
        <w:rPr>
          <w:rFonts w:ascii="Cambria" w:hAnsi="Cambria" w:cs="Times New Roman"/>
        </w:rPr>
        <w:t xml:space="preserve">Ensure that Buffer ACB, Buffer ACW1, and Buffer ACW2 have been prepared according to the instructions in the QIAamp </w:t>
      </w:r>
      <w:r w:rsidRPr="00E90E18">
        <w:rPr>
          <w:rFonts w:ascii="Cambria" w:hAnsi="Cambria" w:cs="Futura"/>
        </w:rPr>
        <w:t>Circulating Nucleic Acid Handbook page 14</w:t>
      </w:r>
      <w:r w:rsidR="009E6D0C">
        <w:rPr>
          <w:rFonts w:ascii="Cambria" w:hAnsi="Cambria" w:cs="Futura"/>
        </w:rPr>
        <w:t xml:space="preserve"> (2</w:t>
      </w:r>
      <w:r w:rsidR="009E6D0C" w:rsidRPr="009E6D0C">
        <w:rPr>
          <w:rFonts w:ascii="Cambria" w:hAnsi="Cambria" w:cs="Futura"/>
          <w:vertAlign w:val="superscript"/>
        </w:rPr>
        <w:t>nd</w:t>
      </w:r>
      <w:r w:rsidR="009E6D0C">
        <w:rPr>
          <w:rFonts w:ascii="Cambria" w:hAnsi="Cambria" w:cs="Futura"/>
        </w:rPr>
        <w:t xml:space="preserve"> edition January 2011)</w:t>
      </w:r>
      <w:r w:rsidRPr="00E90E18">
        <w:rPr>
          <w:rFonts w:ascii="Cambria" w:hAnsi="Cambria" w:cs="Times New Roman"/>
        </w:rPr>
        <w:t>.</w:t>
      </w:r>
    </w:p>
    <w:p w14:paraId="2D68D62C" w14:textId="39A251AE" w:rsidR="00C94FCE" w:rsidRPr="007C67BC" w:rsidRDefault="008E6564" w:rsidP="00407F85">
      <w:pPr>
        <w:pStyle w:val="ListParagraph"/>
        <w:numPr>
          <w:ilvl w:val="0"/>
          <w:numId w:val="1"/>
        </w:numPr>
        <w:spacing w:before="240" w:after="120" w:line="276" w:lineRule="auto"/>
        <w:ind w:left="532" w:hanging="446"/>
        <w:rPr>
          <w:rFonts w:ascii="Cambria" w:hAnsi="Cambria" w:cs="Times New Roman"/>
          <w:b/>
          <w:sz w:val="32"/>
        </w:rPr>
      </w:pPr>
      <w:r w:rsidRPr="007C67BC">
        <w:rPr>
          <w:rFonts w:ascii="Cambria" w:hAnsi="Cambria" w:cs="Times New Roman"/>
        </w:rPr>
        <w:t xml:space="preserve">Add 67.5ul </w:t>
      </w:r>
      <w:r w:rsidR="007428F3" w:rsidRPr="007C67BC">
        <w:rPr>
          <w:rFonts w:ascii="Cambria" w:hAnsi="Cambria" w:cs="Times New Roman"/>
        </w:rPr>
        <w:t xml:space="preserve">of </w:t>
      </w:r>
      <w:r w:rsidRPr="007C67BC">
        <w:rPr>
          <w:rFonts w:ascii="Cambria" w:hAnsi="Cambria" w:cs="Times New Roman"/>
        </w:rPr>
        <w:t>carrier RNA</w:t>
      </w:r>
      <w:r w:rsidR="007428F3" w:rsidRPr="007C67BC">
        <w:rPr>
          <w:rFonts w:ascii="Cambria" w:hAnsi="Cambria" w:cs="Times New Roman"/>
        </w:rPr>
        <w:t xml:space="preserve"> (</w:t>
      </w:r>
      <w:r w:rsidR="003F5F26" w:rsidRPr="007C67BC">
        <w:rPr>
          <w:rFonts w:ascii="Cambria" w:hAnsi="Cambria" w:cs="Times New Roman"/>
          <w:b/>
          <w:u w:val="single"/>
        </w:rPr>
        <w:t>cRNA</w:t>
      </w:r>
      <w:r w:rsidR="003F5F26" w:rsidRPr="007C67BC">
        <w:rPr>
          <w:rFonts w:ascii="Cambria" w:hAnsi="Cambria" w:cs="Times New Roman"/>
        </w:rPr>
        <w:t xml:space="preserve">, </w:t>
      </w:r>
      <w:r w:rsidR="007428F3" w:rsidRPr="007C67BC">
        <w:rPr>
          <w:rFonts w:ascii="Cambria" w:hAnsi="Cambria" w:cs="Times New Roman"/>
        </w:rPr>
        <w:t>0.2ug/ul</w:t>
      </w:r>
      <w:r w:rsidR="00275AB4" w:rsidRPr="007C67BC">
        <w:rPr>
          <w:rFonts w:ascii="Cambria" w:hAnsi="Cambria" w:cs="Times New Roman"/>
        </w:rPr>
        <w:t xml:space="preserve"> in Buffer AVE</w:t>
      </w:r>
      <w:r w:rsidR="007428F3" w:rsidRPr="007C67BC">
        <w:rPr>
          <w:rFonts w:ascii="Cambria" w:hAnsi="Cambria" w:cs="Times New Roman"/>
        </w:rPr>
        <w:t xml:space="preserve">) </w:t>
      </w:r>
      <w:r w:rsidRPr="007C67BC">
        <w:rPr>
          <w:rFonts w:ascii="Cambria" w:hAnsi="Cambria" w:cs="Times New Roman"/>
        </w:rPr>
        <w:t>to 10.6ml Buffer ACL</w:t>
      </w:r>
      <w:r w:rsidR="00275AB4" w:rsidRPr="007C67BC">
        <w:rPr>
          <w:rFonts w:ascii="Cambria" w:hAnsi="Cambria" w:cs="Times New Roman"/>
        </w:rPr>
        <w:t xml:space="preserve">. This </w:t>
      </w:r>
      <w:r w:rsidR="00063236" w:rsidRPr="007C67BC">
        <w:rPr>
          <w:rFonts w:ascii="Cambria" w:hAnsi="Cambria" w:cs="Times New Roman"/>
        </w:rPr>
        <w:t>mixture</w:t>
      </w:r>
      <w:r w:rsidR="00275AB4" w:rsidRPr="007C67BC">
        <w:rPr>
          <w:rFonts w:ascii="Cambria" w:hAnsi="Cambria" w:cs="Times New Roman"/>
        </w:rPr>
        <w:t xml:space="preserve"> is</w:t>
      </w:r>
      <w:r w:rsidRPr="007C67BC">
        <w:rPr>
          <w:rFonts w:ascii="Cambria" w:hAnsi="Cambria" w:cs="Times New Roman"/>
        </w:rPr>
        <w:t xml:space="preserve"> enough </w:t>
      </w:r>
      <w:r w:rsidR="00275AB4" w:rsidRPr="007C67BC">
        <w:rPr>
          <w:rFonts w:ascii="Cambria" w:hAnsi="Cambria" w:cs="Times New Roman"/>
        </w:rPr>
        <w:t xml:space="preserve">for </w:t>
      </w:r>
      <w:r w:rsidR="00063236" w:rsidRPr="007C67BC">
        <w:rPr>
          <w:rFonts w:ascii="Cambria" w:hAnsi="Cambria" w:cs="Times New Roman"/>
        </w:rPr>
        <w:t>~</w:t>
      </w:r>
      <w:r w:rsidRPr="007C67BC">
        <w:rPr>
          <w:rFonts w:ascii="Cambria" w:hAnsi="Cambria" w:cs="Times New Roman"/>
        </w:rPr>
        <w:t xml:space="preserve">13 samples. </w:t>
      </w:r>
      <w:r w:rsidR="003F5F26" w:rsidRPr="007C67BC">
        <w:rPr>
          <w:rFonts w:ascii="Cambria" w:hAnsi="Cambria" w:cs="Times New Roman"/>
        </w:rPr>
        <w:t>***Please note the ratio of cRNA</w:t>
      </w:r>
      <w:r w:rsidR="0079256B" w:rsidRPr="007C67BC">
        <w:rPr>
          <w:rFonts w:ascii="Cambria" w:hAnsi="Cambria" w:cs="Times New Roman"/>
        </w:rPr>
        <w:t>/ACL</w:t>
      </w:r>
      <w:r w:rsidR="003F5F26" w:rsidRPr="007C67BC">
        <w:rPr>
          <w:rFonts w:ascii="Cambria" w:hAnsi="Cambria" w:cs="Times New Roman"/>
        </w:rPr>
        <w:t xml:space="preserve"> will need to be altered and optimized according to the volume of plasma used. ***</w:t>
      </w:r>
      <w:r w:rsidR="00062CFF" w:rsidRPr="007C67BC">
        <w:rPr>
          <w:rFonts w:ascii="Cambria" w:hAnsi="Cambria" w:cs="Times New Roman"/>
          <w:i/>
        </w:rPr>
        <w:t xml:space="preserve"> For larger plasma volumes, see </w:t>
      </w:r>
      <w:r w:rsidR="00062CFF" w:rsidRPr="007C67BC">
        <w:rPr>
          <w:rFonts w:ascii="Cambria" w:hAnsi="Cambria" w:cs="Futura"/>
          <w:i/>
        </w:rPr>
        <w:t>QIAamp Circulating Nucleic Acid Handbook “Protocol: Purification of Circulating Nucleic Acids from 2ml, 3ml, 4ml or 5ml Serum or Plasma”, page 24-26.</w:t>
      </w:r>
      <w:r w:rsidR="00063236" w:rsidRPr="007C67BC">
        <w:rPr>
          <w:rFonts w:ascii="Cambria" w:hAnsi="Cambria" w:cs="Times New Roman"/>
          <w:b/>
          <w:sz w:val="32"/>
        </w:rPr>
        <w:br w:type="column"/>
      </w:r>
      <w:r w:rsidR="00DB06D5" w:rsidRPr="007C67BC">
        <w:rPr>
          <w:rFonts w:ascii="Cambria" w:hAnsi="Cambria" w:cs="Times New Roman"/>
          <w:b/>
          <w:sz w:val="32"/>
        </w:rPr>
        <w:lastRenderedPageBreak/>
        <w:t>Procedure:</w:t>
      </w:r>
    </w:p>
    <w:p w14:paraId="23BF53A5" w14:textId="5D389FD9" w:rsidR="009B40FE" w:rsidRPr="009B40FE" w:rsidRDefault="00062CFF" w:rsidP="00C94FCE">
      <w:pPr>
        <w:spacing w:before="120"/>
        <w:rPr>
          <w:rFonts w:ascii="Cambria" w:hAnsi="Cambria" w:cs="Times New Roman"/>
          <w:b/>
          <w:sz w:val="32"/>
        </w:rPr>
      </w:pPr>
      <w:r>
        <w:rPr>
          <w:rFonts w:ascii="Cambria" w:hAnsi="Cambria" w:cs="Times New Roman"/>
          <w:i/>
        </w:rPr>
        <w:t>P</w:t>
      </w:r>
      <w:r w:rsidR="009B40FE" w:rsidRPr="00062CFF">
        <w:rPr>
          <w:rFonts w:ascii="Cambria" w:hAnsi="Cambria" w:cs="Times New Roman"/>
          <w:i/>
        </w:rPr>
        <w:t xml:space="preserve">urification of circulating </w:t>
      </w:r>
      <w:r>
        <w:rPr>
          <w:rFonts w:ascii="Cambria" w:hAnsi="Cambria" w:cs="Times New Roman"/>
          <w:i/>
        </w:rPr>
        <w:t xml:space="preserve">free </w:t>
      </w:r>
      <w:r w:rsidR="00DB444C">
        <w:rPr>
          <w:rFonts w:ascii="Cambria" w:hAnsi="Cambria" w:cs="Times New Roman"/>
          <w:i/>
        </w:rPr>
        <w:t>DNA from 1 ml plasma:</w:t>
      </w:r>
      <w:r w:rsidR="009B40FE" w:rsidRPr="00062CFF">
        <w:rPr>
          <w:rFonts w:ascii="Cambria" w:hAnsi="Cambria" w:cs="Times New Roman"/>
          <w:i/>
        </w:rPr>
        <w:t xml:space="preserve">  </w:t>
      </w:r>
    </w:p>
    <w:p w14:paraId="0383C759" w14:textId="77777777" w:rsidR="00AF6752" w:rsidRPr="00A71705" w:rsidRDefault="00AF6752" w:rsidP="00391028">
      <w:pPr>
        <w:pStyle w:val="ListParagraph"/>
        <w:numPr>
          <w:ilvl w:val="0"/>
          <w:numId w:val="5"/>
        </w:numPr>
        <w:spacing w:after="120"/>
        <w:ind w:left="540" w:hanging="540"/>
        <w:rPr>
          <w:rFonts w:ascii="Cambria" w:hAnsi="Cambria" w:cs="Times New Roman"/>
          <w:b/>
          <w:highlight w:val="yellow"/>
        </w:rPr>
      </w:pPr>
      <w:r w:rsidRPr="00A71705">
        <w:rPr>
          <w:rFonts w:ascii="Cambria" w:hAnsi="Cambria" w:cs="Times New Roman"/>
          <w:b/>
          <w:highlight w:val="yellow"/>
        </w:rPr>
        <w:t xml:space="preserve">To separate plasma, centrifuge whole blood at 300 x g for 20 minutes at room temperature. </w:t>
      </w:r>
    </w:p>
    <w:p w14:paraId="3A1EAA00" w14:textId="367AF26F" w:rsidR="00AF6752" w:rsidRPr="00A71705" w:rsidRDefault="00AF6752" w:rsidP="00391028">
      <w:pPr>
        <w:pStyle w:val="ListParagraph"/>
        <w:numPr>
          <w:ilvl w:val="0"/>
          <w:numId w:val="5"/>
        </w:numPr>
        <w:spacing w:after="120"/>
        <w:ind w:left="540" w:hanging="540"/>
        <w:rPr>
          <w:rFonts w:ascii="Cambria" w:hAnsi="Cambria" w:cs="Times New Roman"/>
          <w:b/>
          <w:highlight w:val="yellow"/>
        </w:rPr>
      </w:pPr>
      <w:r w:rsidRPr="00A71705">
        <w:rPr>
          <w:rFonts w:ascii="Cambria" w:hAnsi="Cambria" w:cs="Times New Roman"/>
          <w:b/>
          <w:highlight w:val="yellow"/>
        </w:rPr>
        <w:t xml:space="preserve">Remove the upper plasma layer and transfer to a </w:t>
      </w:r>
      <w:r w:rsidR="005352EA" w:rsidRPr="00A71705">
        <w:rPr>
          <w:rFonts w:ascii="Cambria" w:hAnsi="Cambria" w:cs="Times New Roman"/>
          <w:b/>
          <w:highlight w:val="yellow"/>
        </w:rPr>
        <w:t>clean</w:t>
      </w:r>
      <w:r w:rsidRPr="00A71705">
        <w:rPr>
          <w:rFonts w:ascii="Cambria" w:hAnsi="Cambria" w:cs="Times New Roman"/>
          <w:b/>
          <w:highlight w:val="yellow"/>
        </w:rPr>
        <w:t xml:space="preserve"> tube.</w:t>
      </w:r>
      <w:r w:rsidR="00654C40" w:rsidRPr="00A71705">
        <w:rPr>
          <w:rFonts w:ascii="Cambria" w:hAnsi="Cambria" w:cs="Times New Roman"/>
          <w:b/>
          <w:highlight w:val="yellow"/>
        </w:rPr>
        <w:t xml:space="preserve"> Collect the buffy coat layer or the red blood </w:t>
      </w:r>
      <w:r w:rsidR="00CE40EE" w:rsidRPr="00A71705">
        <w:rPr>
          <w:rFonts w:ascii="Cambria" w:hAnsi="Cambria" w:cs="Times New Roman"/>
          <w:b/>
          <w:highlight w:val="yellow"/>
        </w:rPr>
        <w:t xml:space="preserve">cell </w:t>
      </w:r>
      <w:r w:rsidR="00071F8E" w:rsidRPr="00A71705">
        <w:rPr>
          <w:rFonts w:ascii="Cambria" w:hAnsi="Cambria" w:cs="Times New Roman"/>
          <w:b/>
          <w:highlight w:val="yellow"/>
        </w:rPr>
        <w:t xml:space="preserve">layer for </w:t>
      </w:r>
      <w:r w:rsidR="00A02E4B" w:rsidRPr="00A71705">
        <w:rPr>
          <w:rFonts w:ascii="Cambria" w:hAnsi="Cambria" w:cs="Times New Roman"/>
          <w:b/>
          <w:highlight w:val="yellow"/>
        </w:rPr>
        <w:t xml:space="preserve">cellular </w:t>
      </w:r>
      <w:r w:rsidR="00071F8E" w:rsidRPr="00A71705">
        <w:rPr>
          <w:rFonts w:ascii="Cambria" w:hAnsi="Cambria" w:cs="Times New Roman"/>
          <w:b/>
          <w:highlight w:val="yellow"/>
        </w:rPr>
        <w:t>genomic DNA i</w:t>
      </w:r>
      <w:r w:rsidR="00854A5E" w:rsidRPr="00A71705">
        <w:rPr>
          <w:rFonts w:ascii="Cambria" w:hAnsi="Cambria" w:cs="Times New Roman"/>
          <w:b/>
          <w:highlight w:val="yellow"/>
        </w:rPr>
        <w:t xml:space="preserve">solation </w:t>
      </w:r>
      <w:r w:rsidR="00854A5E" w:rsidRPr="00A71705">
        <w:rPr>
          <w:rFonts w:ascii="Cambria" w:hAnsi="Cambria" w:cs="Times New Roman"/>
          <w:highlight w:val="yellow"/>
        </w:rPr>
        <w:t>(please refer to page 4</w:t>
      </w:r>
      <w:r w:rsidR="00071F8E" w:rsidRPr="00A71705">
        <w:rPr>
          <w:rFonts w:ascii="Cambria" w:hAnsi="Cambria" w:cs="Times New Roman"/>
          <w:highlight w:val="yellow"/>
        </w:rPr>
        <w:t xml:space="preserve"> </w:t>
      </w:r>
      <w:r w:rsidR="005352EA" w:rsidRPr="00A71705">
        <w:rPr>
          <w:rFonts w:ascii="Cambria" w:hAnsi="Cambria" w:cs="Times New Roman"/>
          <w:highlight w:val="yellow"/>
        </w:rPr>
        <w:t xml:space="preserve">below </w:t>
      </w:r>
      <w:r w:rsidR="00854A5E" w:rsidRPr="00A71705">
        <w:rPr>
          <w:rFonts w:ascii="Cambria" w:hAnsi="Cambria" w:cs="Times New Roman"/>
          <w:highlight w:val="yellow"/>
        </w:rPr>
        <w:t>for the isolation protocol).</w:t>
      </w:r>
    </w:p>
    <w:p w14:paraId="3924A2FD" w14:textId="57A5FFAC" w:rsidR="0080129F" w:rsidRPr="00A71705" w:rsidRDefault="009B40FE" w:rsidP="00391028">
      <w:pPr>
        <w:pStyle w:val="ListParagraph"/>
        <w:numPr>
          <w:ilvl w:val="0"/>
          <w:numId w:val="5"/>
        </w:numPr>
        <w:spacing w:after="120"/>
        <w:ind w:left="540" w:hanging="540"/>
        <w:contextualSpacing w:val="0"/>
        <w:rPr>
          <w:rFonts w:ascii="Cambria" w:hAnsi="Cambria" w:cs="Times New Roman"/>
          <w:b/>
          <w:highlight w:val="yellow"/>
        </w:rPr>
      </w:pPr>
      <w:r w:rsidRPr="00A71705">
        <w:rPr>
          <w:rFonts w:ascii="Cambria" w:hAnsi="Cambria" w:cs="Times New Roman"/>
          <w:b/>
          <w:highlight w:val="yellow"/>
        </w:rPr>
        <w:t xml:space="preserve">Centrifuge the plasma at </w:t>
      </w:r>
      <w:r w:rsidR="00614FFC" w:rsidRPr="00A71705">
        <w:rPr>
          <w:rFonts w:ascii="Cambria" w:hAnsi="Cambria" w:cs="Times New Roman"/>
          <w:b/>
          <w:highlight w:val="yellow"/>
        </w:rPr>
        <w:t>1</w:t>
      </w:r>
      <w:bookmarkStart w:id="0" w:name="_GoBack"/>
      <w:bookmarkEnd w:id="0"/>
      <w:r w:rsidR="00614FFC" w:rsidRPr="00A71705">
        <w:rPr>
          <w:rFonts w:ascii="Cambria" w:hAnsi="Cambria" w:cs="Times New Roman"/>
          <w:b/>
          <w:highlight w:val="yellow"/>
        </w:rPr>
        <w:t>5</w:t>
      </w:r>
      <w:r w:rsidRPr="00A71705">
        <w:rPr>
          <w:rFonts w:ascii="Cambria" w:hAnsi="Cambria" w:cs="Times New Roman"/>
          <w:b/>
          <w:highlight w:val="yellow"/>
        </w:rPr>
        <w:t>00 x</w:t>
      </w:r>
      <w:r w:rsidR="009519FC" w:rsidRPr="00A71705">
        <w:rPr>
          <w:rFonts w:ascii="Cambria" w:hAnsi="Cambria" w:cs="Times New Roman"/>
          <w:b/>
          <w:highlight w:val="yellow"/>
        </w:rPr>
        <w:t xml:space="preserve"> </w:t>
      </w:r>
      <w:r w:rsidR="00AF6752" w:rsidRPr="00A71705">
        <w:rPr>
          <w:rFonts w:ascii="Cambria" w:hAnsi="Cambria" w:cs="Times New Roman"/>
          <w:b/>
          <w:highlight w:val="yellow"/>
        </w:rPr>
        <w:t xml:space="preserve">g for 10 minutes. </w:t>
      </w:r>
    </w:p>
    <w:p w14:paraId="6CEFDC54" w14:textId="0171DEDA" w:rsidR="009610FE" w:rsidRPr="00A71705" w:rsidRDefault="009610FE" w:rsidP="00391028">
      <w:pPr>
        <w:pStyle w:val="ListParagraph"/>
        <w:numPr>
          <w:ilvl w:val="0"/>
          <w:numId w:val="5"/>
        </w:numPr>
        <w:spacing w:after="120"/>
        <w:ind w:left="540" w:hanging="540"/>
        <w:contextualSpacing w:val="0"/>
        <w:rPr>
          <w:rFonts w:ascii="Cambria" w:hAnsi="Cambria" w:cs="Times New Roman"/>
          <w:b/>
          <w:highlight w:val="yellow"/>
        </w:rPr>
      </w:pPr>
      <w:r w:rsidRPr="00A71705">
        <w:rPr>
          <w:rFonts w:ascii="Cambria" w:hAnsi="Cambria" w:cs="Times New Roman"/>
          <w:b/>
          <w:highlight w:val="yellow"/>
        </w:rPr>
        <w:t>Transfer the supernatant to a new tube.</w:t>
      </w:r>
    </w:p>
    <w:p w14:paraId="48E48291" w14:textId="3E23AF4F" w:rsidR="009610FE" w:rsidRPr="00A71705" w:rsidRDefault="009519FC" w:rsidP="00391028">
      <w:pPr>
        <w:pStyle w:val="ListParagraph"/>
        <w:numPr>
          <w:ilvl w:val="0"/>
          <w:numId w:val="5"/>
        </w:numPr>
        <w:spacing w:after="120"/>
        <w:ind w:left="540" w:hanging="540"/>
        <w:contextualSpacing w:val="0"/>
        <w:rPr>
          <w:rFonts w:ascii="Cambria" w:hAnsi="Cambria" w:cs="Times New Roman"/>
          <w:b/>
          <w:highlight w:val="yellow"/>
        </w:rPr>
      </w:pPr>
      <w:r w:rsidRPr="00A71705">
        <w:rPr>
          <w:rFonts w:ascii="Cambria" w:hAnsi="Cambria" w:cs="Times New Roman"/>
          <w:b/>
          <w:highlight w:val="yellow"/>
        </w:rPr>
        <w:t>Repeat step 3 and 4</w:t>
      </w:r>
      <w:r w:rsidR="00067A5D" w:rsidRPr="00A71705">
        <w:rPr>
          <w:rFonts w:ascii="Cambria" w:hAnsi="Cambria" w:cs="Times New Roman"/>
          <w:b/>
          <w:highlight w:val="yellow"/>
        </w:rPr>
        <w:t xml:space="preserve"> once more</w:t>
      </w:r>
      <w:r w:rsidRPr="00A71705">
        <w:rPr>
          <w:rFonts w:ascii="Cambria" w:hAnsi="Cambria" w:cs="Times New Roman"/>
          <w:b/>
          <w:highlight w:val="yellow"/>
        </w:rPr>
        <w:t>, to ensure the remov</w:t>
      </w:r>
      <w:r w:rsidR="002F0587" w:rsidRPr="00A71705">
        <w:rPr>
          <w:rFonts w:ascii="Cambria" w:hAnsi="Cambria" w:cs="Times New Roman"/>
          <w:b/>
          <w:highlight w:val="yellow"/>
        </w:rPr>
        <w:t>al</w:t>
      </w:r>
      <w:r w:rsidRPr="00A71705">
        <w:rPr>
          <w:rFonts w:ascii="Cambria" w:hAnsi="Cambria" w:cs="Times New Roman"/>
          <w:b/>
          <w:highlight w:val="yellow"/>
        </w:rPr>
        <w:t xml:space="preserve"> of contaminating cells in the plasma.</w:t>
      </w:r>
    </w:p>
    <w:p w14:paraId="16B1767B" w14:textId="062B5E31" w:rsidR="00D96B85" w:rsidRPr="00A71705" w:rsidRDefault="00D96B85" w:rsidP="00D96B85">
      <w:pPr>
        <w:pStyle w:val="ListParagraph"/>
        <w:numPr>
          <w:ilvl w:val="5"/>
          <w:numId w:val="5"/>
        </w:numPr>
        <w:spacing w:after="120"/>
        <w:contextualSpacing w:val="0"/>
        <w:rPr>
          <w:rFonts w:ascii="Cambria" w:hAnsi="Cambria" w:cs="Times New Roman"/>
          <w:b/>
          <w:highlight w:val="yellow"/>
        </w:rPr>
      </w:pPr>
      <w:r w:rsidRPr="00A71705">
        <w:rPr>
          <w:rFonts w:ascii="Cambria" w:hAnsi="Cambria" w:cs="Times New Roman"/>
          <w:b/>
          <w:highlight w:val="yellow"/>
        </w:rPr>
        <w:t>For long term storage: you can freeze the plasma at -80°C.</w:t>
      </w:r>
    </w:p>
    <w:p w14:paraId="70F984DB" w14:textId="7556E1B8" w:rsidR="00B06B59" w:rsidRPr="00A71705" w:rsidRDefault="00A71705" w:rsidP="00D96B85">
      <w:pPr>
        <w:pStyle w:val="ListParagraph"/>
        <w:numPr>
          <w:ilvl w:val="5"/>
          <w:numId w:val="5"/>
        </w:numPr>
        <w:spacing w:after="120"/>
        <w:contextualSpacing w:val="0"/>
        <w:rPr>
          <w:rFonts w:ascii="Cambria" w:hAnsi="Cambria" w:cs="Times New Roman"/>
          <w:b/>
          <w:highlight w:val="yellow"/>
        </w:rPr>
      </w:pPr>
      <w:r w:rsidRPr="00A71705">
        <w:rPr>
          <w:rFonts w:ascii="Cambria" w:hAnsi="Cambria" w:cs="Times New Roman"/>
          <w:b/>
          <w:highlight w:val="yellow"/>
        </w:rPr>
        <w:t>Save ~1ml of the RBC layer for gDNA isolation later.</w:t>
      </w:r>
    </w:p>
    <w:p w14:paraId="4D49065E" w14:textId="68ED288A" w:rsidR="00F9259B" w:rsidRPr="00DD12FB" w:rsidRDefault="009B40FE" w:rsidP="00391028">
      <w:pPr>
        <w:pStyle w:val="ListParagraph"/>
        <w:widowControl w:val="0"/>
        <w:numPr>
          <w:ilvl w:val="0"/>
          <w:numId w:val="5"/>
        </w:numPr>
        <w:autoSpaceDE w:val="0"/>
        <w:autoSpaceDN w:val="0"/>
        <w:adjustRightInd w:val="0"/>
        <w:spacing w:after="120"/>
        <w:ind w:left="540" w:hanging="540"/>
        <w:contextualSpacing w:val="0"/>
        <w:rPr>
          <w:rFonts w:ascii="Cambria" w:hAnsi="Cambria" w:cs="Times New Roman"/>
          <w:b/>
        </w:rPr>
      </w:pPr>
      <w:r w:rsidRPr="00DD12FB">
        <w:rPr>
          <w:rFonts w:ascii="Cambria" w:hAnsi="Cambria" w:cs="Times New Roman"/>
          <w:b/>
        </w:rPr>
        <w:t>Pipet</w:t>
      </w:r>
      <w:r w:rsidR="00654C40" w:rsidRPr="00DD12FB">
        <w:rPr>
          <w:rFonts w:ascii="Cambria" w:hAnsi="Cambria" w:cs="Times New Roman"/>
          <w:b/>
        </w:rPr>
        <w:t xml:space="preserve"> 100 μl </w:t>
      </w:r>
      <w:r w:rsidR="00D96B85" w:rsidRPr="00DD12FB">
        <w:rPr>
          <w:rFonts w:ascii="Cambria" w:hAnsi="Cambria" w:cs="Times New Roman"/>
          <w:b/>
        </w:rPr>
        <w:t xml:space="preserve">of </w:t>
      </w:r>
      <w:r w:rsidR="00654C40" w:rsidRPr="00DD12FB">
        <w:rPr>
          <w:rFonts w:ascii="Cambria" w:hAnsi="Cambria" w:cs="Times New Roman"/>
          <w:b/>
        </w:rPr>
        <w:t xml:space="preserve">QIAGEN Proteinase K into a 50 ml </w:t>
      </w:r>
      <w:r w:rsidR="007141E7" w:rsidRPr="00DD12FB">
        <w:rPr>
          <w:rFonts w:ascii="Cambria" w:hAnsi="Cambria" w:cs="Times New Roman"/>
          <w:b/>
        </w:rPr>
        <w:t>conical</w:t>
      </w:r>
      <w:r w:rsidR="00654C40" w:rsidRPr="00DD12FB">
        <w:rPr>
          <w:rFonts w:ascii="Cambria" w:hAnsi="Cambria" w:cs="Times New Roman"/>
          <w:b/>
        </w:rPr>
        <w:t xml:space="preserve"> tube.</w:t>
      </w:r>
    </w:p>
    <w:p w14:paraId="05862E40" w14:textId="6160CC10" w:rsidR="00F9259B" w:rsidRPr="00DD12FB" w:rsidRDefault="009B40FE" w:rsidP="00391028">
      <w:pPr>
        <w:pStyle w:val="ListParagraph"/>
        <w:widowControl w:val="0"/>
        <w:numPr>
          <w:ilvl w:val="0"/>
          <w:numId w:val="5"/>
        </w:numPr>
        <w:autoSpaceDE w:val="0"/>
        <w:autoSpaceDN w:val="0"/>
        <w:adjustRightInd w:val="0"/>
        <w:spacing w:after="120"/>
        <w:ind w:left="547" w:hanging="547"/>
        <w:contextualSpacing w:val="0"/>
        <w:rPr>
          <w:rFonts w:ascii="Cambria" w:hAnsi="Cambria" w:cs="Times New Roman"/>
          <w:b/>
        </w:rPr>
      </w:pPr>
      <w:r w:rsidRPr="00DD12FB">
        <w:rPr>
          <w:rFonts w:ascii="Cambria" w:hAnsi="Cambria" w:cs="Times New Roman"/>
          <w:b/>
        </w:rPr>
        <w:t>Add 1ml of plasma to the 50ml tube.</w:t>
      </w:r>
    </w:p>
    <w:p w14:paraId="6127278B" w14:textId="15EE988F" w:rsidR="009B40FE" w:rsidRPr="00DD12FB" w:rsidRDefault="009B40FE" w:rsidP="00391028">
      <w:pPr>
        <w:pStyle w:val="ListParagraph"/>
        <w:widowControl w:val="0"/>
        <w:numPr>
          <w:ilvl w:val="0"/>
          <w:numId w:val="5"/>
        </w:numPr>
        <w:autoSpaceDE w:val="0"/>
        <w:autoSpaceDN w:val="0"/>
        <w:adjustRightInd w:val="0"/>
        <w:spacing w:after="120"/>
        <w:ind w:left="547" w:hanging="547"/>
        <w:rPr>
          <w:rFonts w:ascii="Cambria" w:hAnsi="Cambria" w:cs="Times New Roman"/>
          <w:b/>
        </w:rPr>
      </w:pPr>
      <w:r w:rsidRPr="00DD12FB">
        <w:rPr>
          <w:rFonts w:ascii="Cambria" w:hAnsi="Cambria" w:cs="Times New Roman"/>
          <w:b/>
        </w:rPr>
        <w:t>Add 0.8 ml Buffer ACL (containing 1.0 μg carrier RNA). Close the cap and mix by pulse-vortexing for 30 s.</w:t>
      </w:r>
    </w:p>
    <w:p w14:paraId="7D5F5A9F" w14:textId="77777777" w:rsidR="009B40FE" w:rsidRPr="00DD12FB" w:rsidRDefault="009B40FE" w:rsidP="009B40FE">
      <w:pPr>
        <w:pStyle w:val="ListParagraph"/>
        <w:widowControl w:val="0"/>
        <w:autoSpaceDE w:val="0"/>
        <w:autoSpaceDN w:val="0"/>
        <w:adjustRightInd w:val="0"/>
        <w:spacing w:after="120"/>
        <w:ind w:left="547"/>
        <w:rPr>
          <w:rFonts w:ascii="Cambria" w:hAnsi="Cambria" w:cs="Times New Roman"/>
        </w:rPr>
      </w:pPr>
    </w:p>
    <w:p w14:paraId="0055B700" w14:textId="77777777" w:rsidR="009B40FE" w:rsidRDefault="009B40FE" w:rsidP="00C012A9">
      <w:pPr>
        <w:pStyle w:val="ListParagraph"/>
        <w:widowControl w:val="0"/>
        <w:autoSpaceDE w:val="0"/>
        <w:autoSpaceDN w:val="0"/>
        <w:adjustRightInd w:val="0"/>
        <w:spacing w:before="120" w:after="120"/>
        <w:ind w:left="547"/>
        <w:rPr>
          <w:rFonts w:ascii="Cambria" w:hAnsi="Cambria" w:cs="Times New Roman"/>
        </w:rPr>
      </w:pPr>
      <w:r w:rsidRPr="00DD12FB">
        <w:rPr>
          <w:rFonts w:ascii="Cambria" w:hAnsi="Cambria" w:cs="Times New Roman"/>
        </w:rPr>
        <w:t>Make sure that a visible vortex forms in the tube. In order to ensure efficient lysis, it is essential that the sample and Buffer ACL are mixed thoroughly to yield a</w:t>
      </w:r>
      <w:r w:rsidRPr="009B40FE">
        <w:rPr>
          <w:rFonts w:ascii="Cambria" w:hAnsi="Cambria" w:cs="Times New Roman"/>
        </w:rPr>
        <w:t xml:space="preserve"> homogeneous solution.</w:t>
      </w:r>
    </w:p>
    <w:p w14:paraId="1EEE299D" w14:textId="77777777" w:rsidR="00C012A9" w:rsidRDefault="00C012A9" w:rsidP="00C012A9">
      <w:pPr>
        <w:pStyle w:val="ListParagraph"/>
        <w:widowControl w:val="0"/>
        <w:autoSpaceDE w:val="0"/>
        <w:autoSpaceDN w:val="0"/>
        <w:adjustRightInd w:val="0"/>
        <w:spacing w:before="120" w:after="120"/>
        <w:ind w:left="547"/>
        <w:rPr>
          <w:rFonts w:ascii="Cambria" w:hAnsi="Cambria" w:cs="Times New Roman"/>
        </w:rPr>
      </w:pPr>
    </w:p>
    <w:p w14:paraId="439D9145" w14:textId="4C8B1564" w:rsidR="009B40FE" w:rsidRDefault="009B40FE" w:rsidP="009B40FE">
      <w:pPr>
        <w:pStyle w:val="ListParagraph"/>
        <w:widowControl w:val="0"/>
        <w:autoSpaceDE w:val="0"/>
        <w:autoSpaceDN w:val="0"/>
        <w:adjustRightInd w:val="0"/>
        <w:spacing w:before="120" w:after="120"/>
        <w:ind w:left="547"/>
        <w:rPr>
          <w:rFonts w:ascii="Cambria" w:hAnsi="Cambria" w:cs="Times New Roman"/>
        </w:rPr>
      </w:pPr>
      <w:r w:rsidRPr="009B40FE">
        <w:rPr>
          <w:rFonts w:ascii="Cambria" w:hAnsi="Cambria" w:cs="Times New Roman"/>
        </w:rPr>
        <w:t xml:space="preserve">Note: Do not interrupt the procedure at this time. Proceed immediately to step </w:t>
      </w:r>
      <w:r w:rsidR="00D166B7">
        <w:rPr>
          <w:rFonts w:ascii="Cambria" w:hAnsi="Cambria" w:cs="Times New Roman"/>
        </w:rPr>
        <w:t>9</w:t>
      </w:r>
      <w:r w:rsidRPr="009B40FE">
        <w:rPr>
          <w:rFonts w:ascii="Cambria" w:hAnsi="Cambria" w:cs="Times New Roman"/>
        </w:rPr>
        <w:t xml:space="preserve"> to start the lysis incubation.</w:t>
      </w:r>
    </w:p>
    <w:p w14:paraId="6316D632" w14:textId="77777777" w:rsidR="00C012A9" w:rsidRPr="009B40FE" w:rsidRDefault="00C012A9" w:rsidP="009B40FE">
      <w:pPr>
        <w:pStyle w:val="ListParagraph"/>
        <w:widowControl w:val="0"/>
        <w:autoSpaceDE w:val="0"/>
        <w:autoSpaceDN w:val="0"/>
        <w:adjustRightInd w:val="0"/>
        <w:spacing w:before="120" w:after="120"/>
        <w:ind w:left="547"/>
        <w:rPr>
          <w:rFonts w:ascii="Cambria" w:hAnsi="Cambria" w:cs="Times New Roman"/>
        </w:rPr>
      </w:pPr>
    </w:p>
    <w:p w14:paraId="5C020344" w14:textId="4EBDD164" w:rsidR="009B40FE" w:rsidRDefault="00C012A9" w:rsidP="00391028">
      <w:pPr>
        <w:pStyle w:val="ListParagraph"/>
        <w:widowControl w:val="0"/>
        <w:numPr>
          <w:ilvl w:val="0"/>
          <w:numId w:val="5"/>
        </w:numPr>
        <w:autoSpaceDE w:val="0"/>
        <w:autoSpaceDN w:val="0"/>
        <w:adjustRightInd w:val="0"/>
        <w:spacing w:after="120"/>
        <w:ind w:left="547" w:hanging="547"/>
        <w:contextualSpacing w:val="0"/>
        <w:rPr>
          <w:rFonts w:ascii="Cambria" w:hAnsi="Cambria" w:cs="Times New Roman"/>
          <w:b/>
        </w:rPr>
      </w:pPr>
      <w:r w:rsidRPr="00C012A9">
        <w:rPr>
          <w:rFonts w:ascii="Cambria" w:hAnsi="Cambria" w:cs="Times New Roman"/>
          <w:b/>
        </w:rPr>
        <w:t>Incubate at 60°C for 30 min.</w:t>
      </w:r>
    </w:p>
    <w:p w14:paraId="3DA54547" w14:textId="0176C136" w:rsidR="00234EBB" w:rsidRDefault="00234EBB" w:rsidP="00391028">
      <w:pPr>
        <w:pStyle w:val="ListParagraph"/>
        <w:widowControl w:val="0"/>
        <w:numPr>
          <w:ilvl w:val="0"/>
          <w:numId w:val="5"/>
        </w:numPr>
        <w:autoSpaceDE w:val="0"/>
        <w:autoSpaceDN w:val="0"/>
        <w:adjustRightInd w:val="0"/>
        <w:spacing w:after="120"/>
        <w:ind w:left="547" w:hanging="547"/>
        <w:contextualSpacing w:val="0"/>
        <w:rPr>
          <w:rFonts w:ascii="Cambria" w:hAnsi="Cambria" w:cs="Times New Roman"/>
          <w:b/>
        </w:rPr>
      </w:pPr>
      <w:r>
        <w:rPr>
          <w:rFonts w:ascii="Cambria" w:hAnsi="Cambria" w:cs="Times New Roman"/>
          <w:b/>
        </w:rPr>
        <w:t xml:space="preserve">Add </w:t>
      </w:r>
      <w:r w:rsidRPr="00234EBB">
        <w:rPr>
          <w:rFonts w:ascii="Cambria" w:hAnsi="Cambria" w:cs="Times New Roman"/>
          <w:b/>
        </w:rPr>
        <w:t xml:space="preserve">1.8 ml Buffer ACB to the lysate in the tube. </w:t>
      </w:r>
      <w:r w:rsidR="00170B96">
        <w:rPr>
          <w:rFonts w:ascii="Cambria" w:hAnsi="Cambria" w:cs="Times New Roman"/>
          <w:b/>
        </w:rPr>
        <w:t>M</w:t>
      </w:r>
      <w:r w:rsidRPr="00234EBB">
        <w:rPr>
          <w:rFonts w:ascii="Cambria" w:hAnsi="Cambria" w:cs="Times New Roman"/>
          <w:b/>
        </w:rPr>
        <w:t>ix thoroughly by pulse-vortexing for 15–30 s.</w:t>
      </w:r>
    </w:p>
    <w:p w14:paraId="6B204FB5" w14:textId="0741530F" w:rsidR="00234EBB" w:rsidRPr="00234EBB" w:rsidRDefault="00170B96" w:rsidP="00391028">
      <w:pPr>
        <w:pStyle w:val="ListParagraph"/>
        <w:widowControl w:val="0"/>
        <w:numPr>
          <w:ilvl w:val="0"/>
          <w:numId w:val="5"/>
        </w:numPr>
        <w:autoSpaceDE w:val="0"/>
        <w:autoSpaceDN w:val="0"/>
        <w:adjustRightInd w:val="0"/>
        <w:spacing w:after="120"/>
        <w:ind w:left="547" w:hanging="547"/>
        <w:contextualSpacing w:val="0"/>
        <w:rPr>
          <w:rFonts w:ascii="Cambria" w:hAnsi="Cambria" w:cs="Times New Roman"/>
          <w:b/>
        </w:rPr>
      </w:pPr>
      <w:r>
        <w:rPr>
          <w:rFonts w:ascii="Cambria" w:hAnsi="Cambria" w:cs="Times New Roman"/>
          <w:b/>
        </w:rPr>
        <w:t>Place</w:t>
      </w:r>
      <w:r w:rsidR="00234EBB" w:rsidRPr="00234EBB">
        <w:rPr>
          <w:rFonts w:ascii="Cambria" w:hAnsi="Cambria" w:cs="Times New Roman"/>
          <w:b/>
        </w:rPr>
        <w:t xml:space="preserve"> the </w:t>
      </w:r>
      <w:r>
        <w:rPr>
          <w:rFonts w:ascii="Cambria" w:hAnsi="Cambria" w:cs="Times New Roman"/>
          <w:b/>
        </w:rPr>
        <w:t xml:space="preserve">conical containing the </w:t>
      </w:r>
      <w:r w:rsidR="00234EBB" w:rsidRPr="00234EBB">
        <w:rPr>
          <w:rFonts w:ascii="Cambria" w:hAnsi="Cambria" w:cs="Times New Roman"/>
          <w:b/>
        </w:rPr>
        <w:t xml:space="preserve">lysate–Buffer ACB mixture </w:t>
      </w:r>
      <w:r w:rsidRPr="00234EBB">
        <w:rPr>
          <w:rFonts w:ascii="Cambria" w:hAnsi="Cambria" w:cs="Times New Roman"/>
          <w:b/>
        </w:rPr>
        <w:t xml:space="preserve">on ice </w:t>
      </w:r>
      <w:r>
        <w:rPr>
          <w:rFonts w:ascii="Cambria" w:hAnsi="Cambria" w:cs="Times New Roman"/>
          <w:b/>
        </w:rPr>
        <w:t xml:space="preserve">for </w:t>
      </w:r>
      <w:r w:rsidR="00234EBB" w:rsidRPr="00234EBB">
        <w:rPr>
          <w:rFonts w:ascii="Cambria" w:hAnsi="Cambria" w:cs="Times New Roman"/>
          <w:b/>
        </w:rPr>
        <w:t>5 min.</w:t>
      </w:r>
    </w:p>
    <w:p w14:paraId="07C53A49" w14:textId="3EC9B249" w:rsidR="00234EBB" w:rsidRDefault="00424BF2" w:rsidP="00391028">
      <w:pPr>
        <w:pStyle w:val="ListParagraph"/>
        <w:widowControl w:val="0"/>
        <w:numPr>
          <w:ilvl w:val="0"/>
          <w:numId w:val="5"/>
        </w:numPr>
        <w:autoSpaceDE w:val="0"/>
        <w:autoSpaceDN w:val="0"/>
        <w:adjustRightInd w:val="0"/>
        <w:spacing w:after="120"/>
        <w:ind w:left="547" w:hanging="547"/>
        <w:contextualSpacing w:val="0"/>
        <w:rPr>
          <w:rFonts w:ascii="Cambria" w:hAnsi="Cambria" w:cs="Times New Roman"/>
          <w:b/>
        </w:rPr>
      </w:pPr>
      <w:r>
        <w:rPr>
          <w:rFonts w:ascii="Cambria" w:hAnsi="Cambria" w:cs="Times New Roman"/>
          <w:b/>
        </w:rPr>
        <w:t>Connect</w:t>
      </w:r>
      <w:r w:rsidR="00234EBB" w:rsidRPr="00234EBB">
        <w:rPr>
          <w:rFonts w:ascii="Cambria" w:hAnsi="Cambria" w:cs="Times New Roman"/>
          <w:b/>
        </w:rPr>
        <w:t xml:space="preserve"> </w:t>
      </w:r>
      <w:r w:rsidR="00833C48">
        <w:rPr>
          <w:rFonts w:ascii="Cambria" w:hAnsi="Cambria" w:cs="Times New Roman"/>
          <w:b/>
        </w:rPr>
        <w:t>each</w:t>
      </w:r>
      <w:r w:rsidR="00234EBB" w:rsidRPr="00234EBB">
        <w:rPr>
          <w:rFonts w:ascii="Cambria" w:hAnsi="Cambria" w:cs="Times New Roman"/>
          <w:b/>
        </w:rPr>
        <w:t xml:space="preserve"> QIAamp Mini column </w:t>
      </w:r>
      <w:r>
        <w:rPr>
          <w:rFonts w:ascii="Cambria" w:hAnsi="Cambria" w:cs="Times New Roman"/>
          <w:b/>
        </w:rPr>
        <w:t xml:space="preserve">to </w:t>
      </w:r>
      <w:r w:rsidR="00833C48">
        <w:rPr>
          <w:rFonts w:ascii="Cambria" w:hAnsi="Cambria" w:cs="Times New Roman"/>
          <w:b/>
        </w:rPr>
        <w:t>a</w:t>
      </w:r>
      <w:r>
        <w:rPr>
          <w:rFonts w:ascii="Cambria" w:hAnsi="Cambria" w:cs="Times New Roman"/>
          <w:b/>
        </w:rPr>
        <w:t xml:space="preserve"> VacConnector and place them </w:t>
      </w:r>
      <w:r w:rsidR="00833C48">
        <w:rPr>
          <w:rFonts w:ascii="Cambria" w:hAnsi="Cambria" w:cs="Times New Roman"/>
          <w:b/>
        </w:rPr>
        <w:t xml:space="preserve">on top </w:t>
      </w:r>
      <w:r>
        <w:rPr>
          <w:rFonts w:ascii="Cambria" w:hAnsi="Cambria" w:cs="Times New Roman"/>
          <w:b/>
        </w:rPr>
        <w:t>of</w:t>
      </w:r>
      <w:r w:rsidR="00234EBB" w:rsidRPr="00234EBB">
        <w:rPr>
          <w:rFonts w:ascii="Cambria" w:hAnsi="Cambria" w:cs="Times New Roman"/>
          <w:b/>
        </w:rPr>
        <w:t xml:space="preserve"> the QIAvac 24 Plus</w:t>
      </w:r>
      <w:r w:rsidR="00833C48">
        <w:rPr>
          <w:rFonts w:ascii="Cambria" w:hAnsi="Cambria" w:cs="Times New Roman"/>
          <w:b/>
        </w:rPr>
        <w:t xml:space="preserve"> VacValves</w:t>
      </w:r>
      <w:r w:rsidR="00234EBB" w:rsidRPr="00234EBB">
        <w:rPr>
          <w:rFonts w:ascii="Cambria" w:hAnsi="Cambria" w:cs="Times New Roman"/>
          <w:b/>
        </w:rPr>
        <w:t xml:space="preserve">. Insert a 20 ml tube extender </w:t>
      </w:r>
      <w:r>
        <w:rPr>
          <w:rFonts w:ascii="Cambria" w:hAnsi="Cambria" w:cs="Times New Roman"/>
          <w:b/>
        </w:rPr>
        <w:t xml:space="preserve">on top of </w:t>
      </w:r>
      <w:r w:rsidR="00604FF8">
        <w:rPr>
          <w:rFonts w:ascii="Cambria" w:hAnsi="Cambria" w:cs="Times New Roman"/>
          <w:b/>
        </w:rPr>
        <w:t>each</w:t>
      </w:r>
      <w:r w:rsidR="00CA23C0">
        <w:rPr>
          <w:rFonts w:ascii="Cambria" w:hAnsi="Cambria" w:cs="Times New Roman"/>
          <w:b/>
        </w:rPr>
        <w:t xml:space="preserve"> QIAamp Mini column (picture of assembly on page 19)</w:t>
      </w:r>
    </w:p>
    <w:p w14:paraId="2736AC5F" w14:textId="55E24D98" w:rsidR="00234EBB" w:rsidRDefault="00234EBB" w:rsidP="00234EBB">
      <w:pPr>
        <w:pStyle w:val="ListParagraph"/>
        <w:widowControl w:val="0"/>
        <w:autoSpaceDE w:val="0"/>
        <w:autoSpaceDN w:val="0"/>
        <w:adjustRightInd w:val="0"/>
        <w:spacing w:after="120"/>
        <w:ind w:left="547"/>
        <w:contextualSpacing w:val="0"/>
        <w:rPr>
          <w:rFonts w:ascii="Cambria" w:hAnsi="Cambria" w:cs="Times New Roman"/>
        </w:rPr>
      </w:pPr>
      <w:r w:rsidRPr="00234EBB">
        <w:rPr>
          <w:rFonts w:ascii="Cambria" w:hAnsi="Cambria" w:cs="Times New Roman"/>
        </w:rPr>
        <w:t>Make sure that the tube extender is firmly inserted into the QIAamp Mini column in order to avoid leakage.</w:t>
      </w:r>
      <w:r w:rsidR="00B950BB">
        <w:rPr>
          <w:rFonts w:ascii="Cambria" w:hAnsi="Cambria" w:cs="Times New Roman"/>
        </w:rPr>
        <w:t xml:space="preserve"> For all vacuum steps (Step 13-16)</w:t>
      </w:r>
      <w:r w:rsidR="00EF7644">
        <w:rPr>
          <w:rFonts w:ascii="Cambria" w:hAnsi="Cambria" w:cs="Times New Roman"/>
        </w:rPr>
        <w:t>, keep the lid of the column open</w:t>
      </w:r>
      <w:r w:rsidR="007F5FDD">
        <w:rPr>
          <w:rFonts w:ascii="Cambria" w:hAnsi="Cambria" w:cs="Times New Roman"/>
        </w:rPr>
        <w:t>.</w:t>
      </w:r>
    </w:p>
    <w:p w14:paraId="2DC7D1F9" w14:textId="0C65BF32" w:rsidR="00234EBB" w:rsidRDefault="00234EBB" w:rsidP="00234EBB">
      <w:pPr>
        <w:pStyle w:val="ListParagraph"/>
        <w:widowControl w:val="0"/>
        <w:autoSpaceDE w:val="0"/>
        <w:autoSpaceDN w:val="0"/>
        <w:adjustRightInd w:val="0"/>
        <w:spacing w:after="120"/>
        <w:ind w:left="547"/>
        <w:contextualSpacing w:val="0"/>
        <w:rPr>
          <w:rFonts w:ascii="Cambria" w:hAnsi="Cambria" w:cs="Times New Roman"/>
        </w:rPr>
      </w:pPr>
      <w:r w:rsidRPr="00234EBB">
        <w:rPr>
          <w:rFonts w:ascii="Cambria" w:hAnsi="Cambria" w:cs="Times New Roman"/>
        </w:rPr>
        <w:t xml:space="preserve">Note: Keep the collection </w:t>
      </w:r>
      <w:r w:rsidR="002E0A06">
        <w:rPr>
          <w:rFonts w:ascii="Cambria" w:hAnsi="Cambria" w:cs="Times New Roman"/>
        </w:rPr>
        <w:t xml:space="preserve">tube for the </w:t>
      </w:r>
      <w:r w:rsidR="002E0A06" w:rsidRPr="00D07D2F">
        <w:rPr>
          <w:rFonts w:ascii="Cambria" w:hAnsi="Cambria" w:cs="Times New Roman"/>
        </w:rPr>
        <w:t>dry spin in step 1</w:t>
      </w:r>
      <w:r w:rsidR="00F347D8" w:rsidRPr="00D07D2F">
        <w:rPr>
          <w:rFonts w:ascii="Cambria" w:hAnsi="Cambria" w:cs="Times New Roman"/>
        </w:rPr>
        <w:t>7</w:t>
      </w:r>
      <w:r w:rsidRPr="00D07D2F">
        <w:rPr>
          <w:rFonts w:ascii="Cambria" w:hAnsi="Cambria" w:cs="Times New Roman"/>
        </w:rPr>
        <w:t>.</w:t>
      </w:r>
    </w:p>
    <w:p w14:paraId="7AF46DAC" w14:textId="7E63BD89" w:rsidR="00234EBB" w:rsidRDefault="00234EBB" w:rsidP="00391028">
      <w:pPr>
        <w:pStyle w:val="ListParagraph"/>
        <w:widowControl w:val="0"/>
        <w:numPr>
          <w:ilvl w:val="0"/>
          <w:numId w:val="5"/>
        </w:numPr>
        <w:autoSpaceDE w:val="0"/>
        <w:autoSpaceDN w:val="0"/>
        <w:adjustRightInd w:val="0"/>
        <w:spacing w:after="120"/>
        <w:ind w:left="540" w:hanging="540"/>
        <w:contextualSpacing w:val="0"/>
        <w:rPr>
          <w:rFonts w:ascii="Cambria" w:hAnsi="Cambria" w:cs="Times New Roman"/>
          <w:b/>
        </w:rPr>
      </w:pPr>
      <w:r w:rsidRPr="00234EBB">
        <w:rPr>
          <w:rFonts w:ascii="Cambria" w:hAnsi="Cambria" w:cs="Times New Roman"/>
          <w:b/>
        </w:rPr>
        <w:t>Carefully apply the lysat</w:t>
      </w:r>
      <w:r w:rsidR="00D90512">
        <w:rPr>
          <w:rFonts w:ascii="Cambria" w:hAnsi="Cambria" w:cs="Times New Roman"/>
          <w:b/>
        </w:rPr>
        <w:t>e–Buffer ACB mixture from step 1</w:t>
      </w:r>
      <w:r w:rsidR="005D5940">
        <w:rPr>
          <w:rFonts w:ascii="Cambria" w:hAnsi="Cambria" w:cs="Times New Roman"/>
          <w:b/>
        </w:rPr>
        <w:t>1</w:t>
      </w:r>
      <w:r w:rsidRPr="00234EBB">
        <w:rPr>
          <w:rFonts w:ascii="Cambria" w:hAnsi="Cambria" w:cs="Times New Roman"/>
          <w:b/>
        </w:rPr>
        <w:t xml:space="preserve"> into the tube extender </w:t>
      </w:r>
      <w:r w:rsidR="00F86B76">
        <w:rPr>
          <w:rFonts w:ascii="Cambria" w:hAnsi="Cambria" w:cs="Times New Roman"/>
          <w:b/>
        </w:rPr>
        <w:t>with</w:t>
      </w:r>
      <w:r w:rsidRPr="00234EBB">
        <w:rPr>
          <w:rFonts w:ascii="Cambria" w:hAnsi="Cambria" w:cs="Times New Roman"/>
          <w:b/>
        </w:rPr>
        <w:t xml:space="preserve"> the QIAamp Mini column. </w:t>
      </w:r>
      <w:r w:rsidR="000B209B">
        <w:rPr>
          <w:rFonts w:ascii="Cambria" w:hAnsi="Cambria" w:cs="Times New Roman"/>
          <w:b/>
        </w:rPr>
        <w:t>Open</w:t>
      </w:r>
      <w:r w:rsidRPr="00234EBB">
        <w:rPr>
          <w:rFonts w:ascii="Cambria" w:hAnsi="Cambria" w:cs="Times New Roman"/>
          <w:b/>
        </w:rPr>
        <w:t xml:space="preserve"> the </w:t>
      </w:r>
      <w:r w:rsidR="000B209B">
        <w:rPr>
          <w:rFonts w:ascii="Cambria" w:hAnsi="Cambria" w:cs="Times New Roman"/>
          <w:b/>
        </w:rPr>
        <w:t>VacValves</w:t>
      </w:r>
      <w:r w:rsidRPr="00234EBB">
        <w:rPr>
          <w:rFonts w:ascii="Cambria" w:hAnsi="Cambria" w:cs="Times New Roman"/>
          <w:b/>
        </w:rPr>
        <w:t xml:space="preserve">. When </w:t>
      </w:r>
      <w:r w:rsidR="005D5940">
        <w:rPr>
          <w:rFonts w:ascii="Cambria" w:hAnsi="Cambria" w:cs="Times New Roman"/>
          <w:b/>
        </w:rPr>
        <w:t xml:space="preserve">all the </w:t>
      </w:r>
      <w:r w:rsidRPr="00234EBB">
        <w:rPr>
          <w:rFonts w:ascii="Cambria" w:hAnsi="Cambria" w:cs="Times New Roman"/>
          <w:b/>
        </w:rPr>
        <w:t xml:space="preserve">lysate </w:t>
      </w:r>
      <w:r w:rsidR="005D5940">
        <w:rPr>
          <w:rFonts w:ascii="Cambria" w:hAnsi="Cambria" w:cs="Times New Roman"/>
          <w:b/>
        </w:rPr>
        <w:t>has run through</w:t>
      </w:r>
      <w:r w:rsidRPr="00234EBB">
        <w:rPr>
          <w:rFonts w:ascii="Cambria" w:hAnsi="Cambria" w:cs="Times New Roman"/>
          <w:b/>
        </w:rPr>
        <w:t xml:space="preserve"> the column, </w:t>
      </w:r>
      <w:r w:rsidR="00AB350E">
        <w:rPr>
          <w:rFonts w:ascii="Cambria" w:hAnsi="Cambria" w:cs="Times New Roman"/>
          <w:b/>
        </w:rPr>
        <w:t>close</w:t>
      </w:r>
      <w:r w:rsidRPr="00234EBB">
        <w:rPr>
          <w:rFonts w:ascii="Cambria" w:hAnsi="Cambria" w:cs="Times New Roman"/>
          <w:b/>
        </w:rPr>
        <w:t xml:space="preserve"> </w:t>
      </w:r>
      <w:r w:rsidR="00537EDF">
        <w:rPr>
          <w:rFonts w:ascii="Cambria" w:hAnsi="Cambria" w:cs="Times New Roman"/>
          <w:b/>
        </w:rPr>
        <w:t>each</w:t>
      </w:r>
      <w:r w:rsidRPr="00234EBB">
        <w:rPr>
          <w:rFonts w:ascii="Cambria" w:hAnsi="Cambria" w:cs="Times New Roman"/>
          <w:b/>
        </w:rPr>
        <w:t xml:space="preserve"> </w:t>
      </w:r>
      <w:r w:rsidR="0089457F">
        <w:rPr>
          <w:rFonts w:ascii="Cambria" w:hAnsi="Cambria" w:cs="Times New Roman"/>
          <w:b/>
        </w:rPr>
        <w:t>VacValve</w:t>
      </w:r>
      <w:r w:rsidR="005D5940">
        <w:rPr>
          <w:rFonts w:ascii="Cambria" w:hAnsi="Cambria" w:cs="Times New Roman"/>
          <w:b/>
        </w:rPr>
        <w:t xml:space="preserve"> and release the pressure</w:t>
      </w:r>
      <w:r w:rsidRPr="00234EBB">
        <w:rPr>
          <w:rFonts w:ascii="Cambria" w:hAnsi="Cambria" w:cs="Times New Roman"/>
          <w:b/>
        </w:rPr>
        <w:t>. Carefully remove and discard the tube extender.</w:t>
      </w:r>
    </w:p>
    <w:p w14:paraId="76C7FE3F" w14:textId="3E252CDE" w:rsidR="00D90512" w:rsidRDefault="00D90512" w:rsidP="00D90512">
      <w:pPr>
        <w:pStyle w:val="ListParagraph"/>
        <w:widowControl w:val="0"/>
        <w:autoSpaceDE w:val="0"/>
        <w:autoSpaceDN w:val="0"/>
        <w:adjustRightInd w:val="0"/>
        <w:spacing w:after="120"/>
        <w:ind w:left="540"/>
        <w:contextualSpacing w:val="0"/>
        <w:rPr>
          <w:rFonts w:ascii="Cambria" w:hAnsi="Cambria" w:cs="Times New Roman"/>
        </w:rPr>
      </w:pPr>
      <w:r w:rsidRPr="00D90512">
        <w:rPr>
          <w:rFonts w:ascii="Cambria" w:hAnsi="Cambria" w:cs="Times New Roman"/>
        </w:rPr>
        <w:t xml:space="preserve">Note: To avoid cross-contamination, be careful not to move the tube extenders over </w:t>
      </w:r>
      <w:r w:rsidRPr="00D90512">
        <w:rPr>
          <w:rFonts w:ascii="Cambria" w:hAnsi="Cambria" w:cs="Times New Roman"/>
        </w:rPr>
        <w:lastRenderedPageBreak/>
        <w:t>neighboring QIAamp Mini Columns.</w:t>
      </w:r>
    </w:p>
    <w:p w14:paraId="28F98485" w14:textId="04D3EBAE" w:rsidR="00D90512" w:rsidRDefault="00D90512" w:rsidP="00391028">
      <w:pPr>
        <w:pStyle w:val="ListParagraph"/>
        <w:widowControl w:val="0"/>
        <w:numPr>
          <w:ilvl w:val="0"/>
          <w:numId w:val="5"/>
        </w:numPr>
        <w:autoSpaceDE w:val="0"/>
        <w:autoSpaceDN w:val="0"/>
        <w:adjustRightInd w:val="0"/>
        <w:spacing w:after="120"/>
        <w:ind w:left="540" w:hanging="540"/>
        <w:contextualSpacing w:val="0"/>
        <w:rPr>
          <w:rFonts w:ascii="Cambria" w:hAnsi="Cambria" w:cs="Times New Roman"/>
          <w:b/>
        </w:rPr>
      </w:pPr>
      <w:r w:rsidRPr="00D90512">
        <w:rPr>
          <w:rFonts w:ascii="Cambria" w:hAnsi="Cambria" w:cs="Times New Roman"/>
          <w:b/>
        </w:rPr>
        <w:t xml:space="preserve">Apply 600 μl Buffer </w:t>
      </w:r>
      <w:r w:rsidR="00041E43">
        <w:rPr>
          <w:rFonts w:ascii="Cambria" w:hAnsi="Cambria" w:cs="Times New Roman"/>
          <w:b/>
        </w:rPr>
        <w:t xml:space="preserve">ACW1 to the QIAamp Mini column </w:t>
      </w:r>
      <w:r w:rsidR="00277B27">
        <w:rPr>
          <w:rFonts w:ascii="Cambria" w:hAnsi="Cambria" w:cs="Times New Roman"/>
          <w:b/>
        </w:rPr>
        <w:t>and open</w:t>
      </w:r>
      <w:r w:rsidR="00C33744">
        <w:rPr>
          <w:rFonts w:ascii="Cambria" w:hAnsi="Cambria" w:cs="Times New Roman"/>
          <w:b/>
        </w:rPr>
        <w:t xml:space="preserve"> the </w:t>
      </w:r>
      <w:r w:rsidR="004B3BB6">
        <w:rPr>
          <w:rFonts w:ascii="Cambria" w:hAnsi="Cambria" w:cs="Times New Roman"/>
          <w:b/>
        </w:rPr>
        <w:t>VacValve</w:t>
      </w:r>
      <w:r w:rsidRPr="00D90512">
        <w:rPr>
          <w:rFonts w:ascii="Cambria" w:hAnsi="Cambria" w:cs="Times New Roman"/>
          <w:b/>
        </w:rPr>
        <w:t xml:space="preserve">. </w:t>
      </w:r>
      <w:r w:rsidR="00702211">
        <w:rPr>
          <w:rFonts w:ascii="Cambria" w:hAnsi="Cambria" w:cs="Times New Roman"/>
          <w:b/>
        </w:rPr>
        <w:t>As the last of</w:t>
      </w:r>
      <w:r w:rsidRPr="00D90512">
        <w:rPr>
          <w:rFonts w:ascii="Cambria" w:hAnsi="Cambria" w:cs="Times New Roman"/>
          <w:b/>
        </w:rPr>
        <w:t xml:space="preserve"> </w:t>
      </w:r>
      <w:r w:rsidR="00D73A8E">
        <w:rPr>
          <w:rFonts w:ascii="Cambria" w:hAnsi="Cambria" w:cs="Times New Roman"/>
          <w:b/>
        </w:rPr>
        <w:t xml:space="preserve">the </w:t>
      </w:r>
      <w:r w:rsidRPr="00D90512">
        <w:rPr>
          <w:rFonts w:ascii="Cambria" w:hAnsi="Cambria" w:cs="Times New Roman"/>
          <w:b/>
        </w:rPr>
        <w:t xml:space="preserve">Buffer ACW1 </w:t>
      </w:r>
      <w:r w:rsidR="00D73A8E">
        <w:rPr>
          <w:rFonts w:ascii="Cambria" w:hAnsi="Cambria" w:cs="Times New Roman"/>
          <w:b/>
        </w:rPr>
        <w:t>run</w:t>
      </w:r>
      <w:r w:rsidR="00702211">
        <w:rPr>
          <w:rFonts w:ascii="Cambria" w:hAnsi="Cambria" w:cs="Times New Roman"/>
          <w:b/>
        </w:rPr>
        <w:t>s</w:t>
      </w:r>
      <w:r w:rsidRPr="00D90512">
        <w:rPr>
          <w:rFonts w:ascii="Cambria" w:hAnsi="Cambria" w:cs="Times New Roman"/>
          <w:b/>
        </w:rPr>
        <w:t xml:space="preserve"> through the QIAamp Mini column, </w:t>
      </w:r>
      <w:r w:rsidR="00702211">
        <w:rPr>
          <w:rFonts w:ascii="Cambria" w:hAnsi="Cambria" w:cs="Times New Roman"/>
          <w:b/>
        </w:rPr>
        <w:t>close</w:t>
      </w:r>
      <w:r w:rsidRPr="00D90512">
        <w:rPr>
          <w:rFonts w:ascii="Cambria" w:hAnsi="Cambria" w:cs="Times New Roman"/>
          <w:b/>
        </w:rPr>
        <w:t xml:space="preserve"> the </w:t>
      </w:r>
      <w:r w:rsidR="00702211">
        <w:rPr>
          <w:rFonts w:ascii="Cambria" w:hAnsi="Cambria" w:cs="Times New Roman"/>
          <w:b/>
        </w:rPr>
        <w:t>VacValve</w:t>
      </w:r>
      <w:r w:rsidRPr="00D90512">
        <w:rPr>
          <w:rFonts w:ascii="Cambria" w:hAnsi="Cambria" w:cs="Times New Roman"/>
          <w:b/>
        </w:rPr>
        <w:t xml:space="preserve"> and release the pressure.</w:t>
      </w:r>
    </w:p>
    <w:p w14:paraId="7B325870" w14:textId="75A8F15C" w:rsidR="00D90512" w:rsidRPr="00D90512" w:rsidRDefault="00D90512" w:rsidP="00391028">
      <w:pPr>
        <w:pStyle w:val="ListParagraph"/>
        <w:widowControl w:val="0"/>
        <w:numPr>
          <w:ilvl w:val="0"/>
          <w:numId w:val="5"/>
        </w:numPr>
        <w:autoSpaceDE w:val="0"/>
        <w:autoSpaceDN w:val="0"/>
        <w:adjustRightInd w:val="0"/>
        <w:spacing w:after="120"/>
        <w:ind w:left="547" w:hanging="547"/>
        <w:contextualSpacing w:val="0"/>
        <w:rPr>
          <w:rFonts w:ascii="Cambria" w:hAnsi="Cambria" w:cs="Times New Roman"/>
          <w:b/>
        </w:rPr>
      </w:pPr>
      <w:r w:rsidRPr="00D90512">
        <w:rPr>
          <w:rFonts w:ascii="Cambria" w:hAnsi="Cambria" w:cs="Times New Roman"/>
          <w:b/>
        </w:rPr>
        <w:t xml:space="preserve">Apply 750 μl Buffer </w:t>
      </w:r>
      <w:r w:rsidR="00277B27">
        <w:rPr>
          <w:rFonts w:ascii="Cambria" w:hAnsi="Cambria" w:cs="Times New Roman"/>
          <w:b/>
        </w:rPr>
        <w:t>ACW2 to the QIAamp Mini column and open the VacValve</w:t>
      </w:r>
      <w:r w:rsidRPr="00D90512">
        <w:rPr>
          <w:rFonts w:ascii="Cambria" w:hAnsi="Cambria" w:cs="Times New Roman"/>
          <w:b/>
        </w:rPr>
        <w:t xml:space="preserve">. After all of </w:t>
      </w:r>
      <w:r w:rsidR="00277B27">
        <w:rPr>
          <w:rFonts w:ascii="Cambria" w:hAnsi="Cambria" w:cs="Times New Roman"/>
          <w:b/>
        </w:rPr>
        <w:t xml:space="preserve">the </w:t>
      </w:r>
      <w:r w:rsidRPr="00D90512">
        <w:rPr>
          <w:rFonts w:ascii="Cambria" w:hAnsi="Cambria" w:cs="Times New Roman"/>
          <w:b/>
        </w:rPr>
        <w:t xml:space="preserve">Buffer ACW2 has been drawn through the QIAamp Mini column, </w:t>
      </w:r>
      <w:r w:rsidR="00CA23C0">
        <w:rPr>
          <w:rFonts w:ascii="Cambria" w:hAnsi="Cambria" w:cs="Times New Roman"/>
          <w:b/>
        </w:rPr>
        <w:t>close the VacValve</w:t>
      </w:r>
      <w:r w:rsidRPr="00D90512">
        <w:rPr>
          <w:rFonts w:ascii="Cambria" w:hAnsi="Cambria" w:cs="Times New Roman"/>
          <w:b/>
        </w:rPr>
        <w:t xml:space="preserve"> and release the pressure.</w:t>
      </w:r>
    </w:p>
    <w:p w14:paraId="5577B247" w14:textId="44372FF9" w:rsidR="00D90512" w:rsidRPr="00D90512" w:rsidRDefault="00D90512" w:rsidP="00391028">
      <w:pPr>
        <w:pStyle w:val="ListParagraph"/>
        <w:widowControl w:val="0"/>
        <w:numPr>
          <w:ilvl w:val="0"/>
          <w:numId w:val="5"/>
        </w:numPr>
        <w:autoSpaceDE w:val="0"/>
        <w:autoSpaceDN w:val="0"/>
        <w:adjustRightInd w:val="0"/>
        <w:spacing w:after="120"/>
        <w:ind w:left="547" w:hanging="547"/>
        <w:contextualSpacing w:val="0"/>
        <w:rPr>
          <w:rFonts w:ascii="Cambria" w:hAnsi="Cambria" w:cs="Times New Roman"/>
          <w:b/>
        </w:rPr>
      </w:pPr>
      <w:r w:rsidRPr="00D90512">
        <w:rPr>
          <w:rFonts w:ascii="Cambria" w:hAnsi="Cambria" w:cs="Times New Roman"/>
          <w:b/>
        </w:rPr>
        <w:t>Apply 750 μl of ethanol (96–100%) to the QIAamp Mini column</w:t>
      </w:r>
      <w:r w:rsidR="0026339A">
        <w:rPr>
          <w:rFonts w:ascii="Cambria" w:hAnsi="Cambria" w:cs="Times New Roman"/>
          <w:b/>
        </w:rPr>
        <w:t xml:space="preserve"> and open the VacValve</w:t>
      </w:r>
      <w:r w:rsidRPr="00D90512">
        <w:rPr>
          <w:rFonts w:ascii="Cambria" w:hAnsi="Cambria" w:cs="Times New Roman"/>
          <w:b/>
        </w:rPr>
        <w:t xml:space="preserve">. After all of </w:t>
      </w:r>
      <w:r w:rsidR="00E6028A">
        <w:rPr>
          <w:rFonts w:ascii="Cambria" w:hAnsi="Cambria" w:cs="Times New Roman"/>
          <w:b/>
        </w:rPr>
        <w:t xml:space="preserve">the </w:t>
      </w:r>
      <w:r w:rsidRPr="00D90512">
        <w:rPr>
          <w:rFonts w:ascii="Cambria" w:hAnsi="Cambria" w:cs="Times New Roman"/>
          <w:b/>
        </w:rPr>
        <w:t xml:space="preserve">ethanol </w:t>
      </w:r>
      <w:r w:rsidR="00E6028A">
        <w:rPr>
          <w:rFonts w:ascii="Cambria" w:hAnsi="Cambria" w:cs="Times New Roman"/>
          <w:b/>
        </w:rPr>
        <w:t>passes</w:t>
      </w:r>
      <w:r w:rsidRPr="00D90512">
        <w:rPr>
          <w:rFonts w:ascii="Cambria" w:hAnsi="Cambria" w:cs="Times New Roman"/>
          <w:b/>
        </w:rPr>
        <w:t xml:space="preserve"> through the spin column</w:t>
      </w:r>
      <w:r w:rsidR="00E6028A">
        <w:rPr>
          <w:rFonts w:ascii="Cambria" w:hAnsi="Cambria" w:cs="Times New Roman"/>
          <w:b/>
        </w:rPr>
        <w:t>, close the VacValve</w:t>
      </w:r>
      <w:r w:rsidRPr="00D90512">
        <w:rPr>
          <w:rFonts w:ascii="Cambria" w:hAnsi="Cambria" w:cs="Times New Roman"/>
          <w:b/>
        </w:rPr>
        <w:t xml:space="preserve"> and release the </w:t>
      </w:r>
      <w:r w:rsidR="00E6028A">
        <w:rPr>
          <w:rFonts w:ascii="Cambria" w:hAnsi="Cambria" w:cs="Times New Roman"/>
          <w:b/>
        </w:rPr>
        <w:t>pressure</w:t>
      </w:r>
      <w:r w:rsidRPr="00D90512">
        <w:rPr>
          <w:rFonts w:ascii="Cambria" w:hAnsi="Cambria" w:cs="Times New Roman"/>
          <w:b/>
        </w:rPr>
        <w:t>.</w:t>
      </w:r>
    </w:p>
    <w:p w14:paraId="6BFF35B7" w14:textId="33797218" w:rsidR="00D90512" w:rsidRPr="00D90512" w:rsidRDefault="00D90512" w:rsidP="00391028">
      <w:pPr>
        <w:pStyle w:val="ListParagraph"/>
        <w:widowControl w:val="0"/>
        <w:numPr>
          <w:ilvl w:val="0"/>
          <w:numId w:val="5"/>
        </w:numPr>
        <w:autoSpaceDE w:val="0"/>
        <w:autoSpaceDN w:val="0"/>
        <w:adjustRightInd w:val="0"/>
        <w:spacing w:after="120"/>
        <w:ind w:left="547" w:hanging="547"/>
        <w:contextualSpacing w:val="0"/>
        <w:rPr>
          <w:rFonts w:ascii="Cambria" w:hAnsi="Cambria" w:cs="Times New Roman"/>
          <w:b/>
        </w:rPr>
      </w:pPr>
      <w:r w:rsidRPr="00D90512">
        <w:rPr>
          <w:rFonts w:ascii="Cambria" w:hAnsi="Cambria" w:cs="Times New Roman"/>
          <w:b/>
        </w:rPr>
        <w:t>Close the lid of the QIAamp Mini column</w:t>
      </w:r>
      <w:r w:rsidR="002D141D">
        <w:rPr>
          <w:rFonts w:ascii="Cambria" w:hAnsi="Cambria" w:cs="Times New Roman"/>
          <w:b/>
        </w:rPr>
        <w:t>, r</w:t>
      </w:r>
      <w:r w:rsidRPr="00D90512">
        <w:rPr>
          <w:rFonts w:ascii="Cambria" w:hAnsi="Cambria" w:cs="Times New Roman"/>
          <w:b/>
        </w:rPr>
        <w:t>em</w:t>
      </w:r>
      <w:r w:rsidR="002D141D">
        <w:rPr>
          <w:rFonts w:ascii="Cambria" w:hAnsi="Cambria" w:cs="Times New Roman"/>
          <w:b/>
        </w:rPr>
        <w:t>ove it from the vacuum manifold</w:t>
      </w:r>
      <w:r w:rsidRPr="00D90512">
        <w:rPr>
          <w:rFonts w:ascii="Cambria" w:hAnsi="Cambria" w:cs="Times New Roman"/>
          <w:b/>
        </w:rPr>
        <w:t xml:space="preserve"> and discard the VacConnector. Place the QIAamp Mini column in a clean 2 ml collection tube</w:t>
      </w:r>
      <w:r w:rsidR="002505BA">
        <w:rPr>
          <w:rFonts w:ascii="Cambria" w:hAnsi="Cambria" w:cs="Times New Roman"/>
          <w:b/>
        </w:rPr>
        <w:t xml:space="preserve"> </w:t>
      </w:r>
      <w:r w:rsidRPr="00D90512">
        <w:rPr>
          <w:rFonts w:ascii="Cambria" w:hAnsi="Cambria" w:cs="Times New Roman"/>
          <w:b/>
        </w:rPr>
        <w:t>and centrifuge at full speed (</w:t>
      </w:r>
      <w:r w:rsidR="002E0A06">
        <w:rPr>
          <w:rFonts w:ascii="Cambria" w:hAnsi="Cambria" w:cs="Times New Roman"/>
          <w:b/>
        </w:rPr>
        <w:t>16,000 xg</w:t>
      </w:r>
      <w:r w:rsidR="002505BA">
        <w:rPr>
          <w:rFonts w:ascii="Cambria" w:hAnsi="Cambria" w:cs="Times New Roman"/>
          <w:b/>
        </w:rPr>
        <w:t>) for 3 min to dry the column.</w:t>
      </w:r>
    </w:p>
    <w:p w14:paraId="38BCAB36" w14:textId="02D63E5B" w:rsidR="00D90512" w:rsidRPr="00D90512" w:rsidRDefault="00D90512" w:rsidP="00391028">
      <w:pPr>
        <w:pStyle w:val="ListParagraph"/>
        <w:widowControl w:val="0"/>
        <w:numPr>
          <w:ilvl w:val="0"/>
          <w:numId w:val="5"/>
        </w:numPr>
        <w:autoSpaceDE w:val="0"/>
        <w:autoSpaceDN w:val="0"/>
        <w:adjustRightInd w:val="0"/>
        <w:spacing w:after="120"/>
        <w:ind w:left="547" w:hanging="547"/>
        <w:contextualSpacing w:val="0"/>
        <w:rPr>
          <w:rFonts w:ascii="Cambria" w:hAnsi="Cambria" w:cs="Times New Roman"/>
          <w:b/>
        </w:rPr>
      </w:pPr>
      <w:r w:rsidRPr="00D90512">
        <w:rPr>
          <w:rFonts w:ascii="Cambria" w:hAnsi="Cambria" w:cs="Times New Roman"/>
          <w:b/>
        </w:rPr>
        <w:t xml:space="preserve">Place the QIAamp Mini Column </w:t>
      </w:r>
      <w:r w:rsidR="00A6109F">
        <w:rPr>
          <w:rFonts w:ascii="Cambria" w:hAnsi="Cambria" w:cs="Times New Roman"/>
          <w:b/>
        </w:rPr>
        <w:t>in</w:t>
      </w:r>
      <w:r w:rsidRPr="00D90512">
        <w:rPr>
          <w:rFonts w:ascii="Cambria" w:hAnsi="Cambria" w:cs="Times New Roman"/>
          <w:b/>
        </w:rPr>
        <w:t xml:space="preserve"> a new 2 m</w:t>
      </w:r>
      <w:r w:rsidR="00A6109F">
        <w:rPr>
          <w:rFonts w:ascii="Cambria" w:hAnsi="Cambria" w:cs="Times New Roman"/>
          <w:b/>
        </w:rPr>
        <w:t>l collection tube. Open the lid</w:t>
      </w:r>
      <w:r w:rsidRPr="00D90512">
        <w:rPr>
          <w:rFonts w:ascii="Cambria" w:hAnsi="Cambria" w:cs="Times New Roman"/>
          <w:b/>
        </w:rPr>
        <w:t xml:space="preserve"> and incubate the assembly at 56°C for 10 min to dry the membrane completely.</w:t>
      </w:r>
    </w:p>
    <w:p w14:paraId="40B9A7B5" w14:textId="004D1D2A" w:rsidR="00D90512" w:rsidRDefault="00D90512" w:rsidP="00391028">
      <w:pPr>
        <w:pStyle w:val="ListParagraph"/>
        <w:widowControl w:val="0"/>
        <w:numPr>
          <w:ilvl w:val="0"/>
          <w:numId w:val="5"/>
        </w:numPr>
        <w:autoSpaceDE w:val="0"/>
        <w:autoSpaceDN w:val="0"/>
        <w:adjustRightInd w:val="0"/>
        <w:spacing w:after="120"/>
        <w:ind w:left="547" w:hanging="547"/>
        <w:contextualSpacing w:val="0"/>
        <w:rPr>
          <w:rFonts w:ascii="Cambria" w:hAnsi="Cambria" w:cs="Times New Roman"/>
          <w:b/>
        </w:rPr>
      </w:pPr>
      <w:r w:rsidRPr="00D90512">
        <w:rPr>
          <w:rFonts w:ascii="Cambria" w:hAnsi="Cambria" w:cs="Times New Roman"/>
          <w:b/>
        </w:rPr>
        <w:t xml:space="preserve">Place the QIAamp Mini column in a clean 1.5 ml elution tube (provided) and discard the 2 ml collection tube from </w:t>
      </w:r>
      <w:r>
        <w:rPr>
          <w:rFonts w:ascii="Cambria" w:hAnsi="Cambria" w:cs="Times New Roman"/>
          <w:b/>
        </w:rPr>
        <w:t>step 1</w:t>
      </w:r>
      <w:r w:rsidR="002750C6">
        <w:rPr>
          <w:rFonts w:ascii="Cambria" w:hAnsi="Cambria" w:cs="Times New Roman"/>
          <w:b/>
        </w:rPr>
        <w:t>8</w:t>
      </w:r>
      <w:r w:rsidRPr="00D90512">
        <w:rPr>
          <w:rFonts w:ascii="Cambria" w:hAnsi="Cambria" w:cs="Times New Roman"/>
          <w:b/>
        </w:rPr>
        <w:t xml:space="preserve">. Carefully apply </w:t>
      </w:r>
      <w:r w:rsidR="00A1613C">
        <w:rPr>
          <w:rFonts w:ascii="Cambria" w:hAnsi="Cambria" w:cs="Times New Roman"/>
          <w:b/>
        </w:rPr>
        <w:t>3</w:t>
      </w:r>
      <w:r>
        <w:rPr>
          <w:rFonts w:ascii="Cambria" w:hAnsi="Cambria" w:cs="Times New Roman"/>
          <w:b/>
        </w:rPr>
        <w:t>5</w:t>
      </w:r>
      <w:r w:rsidRPr="00D90512">
        <w:rPr>
          <w:rFonts w:ascii="Cambria" w:hAnsi="Cambria" w:cs="Times New Roman"/>
          <w:b/>
        </w:rPr>
        <w:t xml:space="preserve"> μl of Buffer AVE to the center of the QIAamp Mini membrane. Close the lid and incubate at room temperature for 3 min.</w:t>
      </w:r>
    </w:p>
    <w:p w14:paraId="70B7FB75" w14:textId="21849745" w:rsidR="00D90512" w:rsidRDefault="00D90512" w:rsidP="00D90512">
      <w:pPr>
        <w:widowControl w:val="0"/>
        <w:autoSpaceDE w:val="0"/>
        <w:autoSpaceDN w:val="0"/>
        <w:adjustRightInd w:val="0"/>
        <w:spacing w:after="120"/>
        <w:ind w:left="547"/>
        <w:rPr>
          <w:rFonts w:ascii="Cambria" w:hAnsi="Cambria" w:cs="Times New Roman"/>
        </w:rPr>
      </w:pPr>
      <w:r w:rsidRPr="00D90512">
        <w:rPr>
          <w:rFonts w:ascii="Cambria" w:hAnsi="Cambria" w:cs="Times New Roman"/>
        </w:rPr>
        <w:t xml:space="preserve">Important: Ensure that the elution buffer AVE is equilibrated to room temperature (15–25°C). If elution is done in small volumes (&lt;50 μl) the elution buffer has to be dispensed onto the center of the membrane for complete elution of bound DNA. Elution volume is flexible and can be adapted according to the requirements of downstream applications. </w:t>
      </w:r>
      <w:r>
        <w:rPr>
          <w:rFonts w:ascii="Cambria" w:hAnsi="Cambria" w:cs="Times New Roman"/>
        </w:rPr>
        <w:t xml:space="preserve"> </w:t>
      </w:r>
    </w:p>
    <w:p w14:paraId="76ABEA09" w14:textId="3A5E04A2" w:rsidR="00D90512" w:rsidRDefault="00D90512" w:rsidP="00391028">
      <w:pPr>
        <w:pStyle w:val="ListParagraph"/>
        <w:widowControl w:val="0"/>
        <w:numPr>
          <w:ilvl w:val="0"/>
          <w:numId w:val="5"/>
        </w:numPr>
        <w:autoSpaceDE w:val="0"/>
        <w:autoSpaceDN w:val="0"/>
        <w:adjustRightInd w:val="0"/>
        <w:spacing w:after="120"/>
        <w:ind w:left="540" w:hanging="540"/>
        <w:rPr>
          <w:rFonts w:ascii="Cambria" w:hAnsi="Cambria" w:cs="Times New Roman"/>
          <w:b/>
        </w:rPr>
      </w:pPr>
      <w:r w:rsidRPr="00D90512">
        <w:rPr>
          <w:rFonts w:ascii="Cambria" w:hAnsi="Cambria" w:cs="Times New Roman"/>
          <w:b/>
        </w:rPr>
        <w:t>Centrifuge at full speed (</w:t>
      </w:r>
      <w:r w:rsidR="007A6815">
        <w:rPr>
          <w:rFonts w:ascii="Cambria" w:hAnsi="Cambria" w:cs="Times New Roman"/>
          <w:b/>
        </w:rPr>
        <w:t xml:space="preserve">16,000 </w:t>
      </w:r>
      <w:r w:rsidRPr="00D90512">
        <w:rPr>
          <w:rFonts w:ascii="Cambria" w:hAnsi="Cambria" w:cs="Times New Roman"/>
          <w:b/>
        </w:rPr>
        <w:t>x g) for 1 min to elute the nucleic acids.</w:t>
      </w:r>
    </w:p>
    <w:p w14:paraId="44F0ED39" w14:textId="57EB8C38" w:rsidR="006F38C9" w:rsidRPr="006F38C9" w:rsidRDefault="006F38C9" w:rsidP="009D0709">
      <w:pPr>
        <w:widowControl w:val="0"/>
        <w:autoSpaceDE w:val="0"/>
        <w:autoSpaceDN w:val="0"/>
        <w:adjustRightInd w:val="0"/>
        <w:spacing w:after="120"/>
        <w:ind w:left="540"/>
        <w:rPr>
          <w:rFonts w:ascii="Cambria" w:hAnsi="Cambria" w:cs="Times New Roman"/>
          <w:b/>
        </w:rPr>
      </w:pPr>
      <w:r>
        <w:rPr>
          <w:rFonts w:ascii="Cambria" w:hAnsi="Cambria" w:cs="Times New Roman"/>
        </w:rPr>
        <w:t>Note: In some cases where the cfDNA</w:t>
      </w:r>
      <w:r w:rsidR="009D0709">
        <w:rPr>
          <w:rFonts w:ascii="Cambria" w:hAnsi="Cambria" w:cs="Times New Roman"/>
        </w:rPr>
        <w:t xml:space="preserve"> concentrations in the plasma are high</w:t>
      </w:r>
      <w:r>
        <w:rPr>
          <w:rFonts w:ascii="Cambria" w:hAnsi="Cambria" w:cs="Times New Roman"/>
        </w:rPr>
        <w:t>, a second or third elution from the column can</w:t>
      </w:r>
      <w:r w:rsidR="009D0709">
        <w:rPr>
          <w:rFonts w:ascii="Cambria" w:hAnsi="Cambria" w:cs="Times New Roman"/>
        </w:rPr>
        <w:t xml:space="preserve"> be performed.</w:t>
      </w:r>
    </w:p>
    <w:p w14:paraId="3B82583B" w14:textId="3127B9DD" w:rsidR="002E0A06" w:rsidRDefault="00021D7A" w:rsidP="00391028">
      <w:pPr>
        <w:pStyle w:val="ListParagraph"/>
        <w:widowControl w:val="0"/>
        <w:numPr>
          <w:ilvl w:val="0"/>
          <w:numId w:val="5"/>
        </w:numPr>
        <w:autoSpaceDE w:val="0"/>
        <w:autoSpaceDN w:val="0"/>
        <w:adjustRightInd w:val="0"/>
        <w:spacing w:after="120"/>
        <w:ind w:left="540" w:hanging="540"/>
        <w:rPr>
          <w:rFonts w:ascii="Cambria" w:hAnsi="Cambria" w:cs="Times New Roman"/>
          <w:b/>
        </w:rPr>
      </w:pPr>
      <w:r>
        <w:rPr>
          <w:rFonts w:ascii="Cambria" w:hAnsi="Cambria" w:cs="Times New Roman"/>
          <w:b/>
        </w:rPr>
        <w:t xml:space="preserve">Measure your yield on the </w:t>
      </w:r>
      <w:r w:rsidR="002E0A06">
        <w:rPr>
          <w:rFonts w:ascii="Cambria" w:hAnsi="Cambria" w:cs="Times New Roman"/>
          <w:b/>
        </w:rPr>
        <w:t xml:space="preserve">Qubit and </w:t>
      </w:r>
      <w:r w:rsidR="005309B8">
        <w:rPr>
          <w:rFonts w:ascii="Cambria" w:hAnsi="Cambria" w:cs="Times New Roman"/>
          <w:b/>
        </w:rPr>
        <w:t xml:space="preserve">run the </w:t>
      </w:r>
      <w:r w:rsidR="002E0A06">
        <w:rPr>
          <w:rFonts w:ascii="Cambria" w:hAnsi="Cambria" w:cs="Times New Roman"/>
          <w:b/>
        </w:rPr>
        <w:t xml:space="preserve">Bioanalyzer </w:t>
      </w:r>
      <w:r w:rsidR="006A697C">
        <w:rPr>
          <w:rFonts w:ascii="Cambria" w:hAnsi="Cambria" w:cs="Times New Roman"/>
          <w:b/>
        </w:rPr>
        <w:t xml:space="preserve">to assay </w:t>
      </w:r>
      <w:r>
        <w:rPr>
          <w:rFonts w:ascii="Cambria" w:hAnsi="Cambria" w:cs="Times New Roman"/>
          <w:b/>
        </w:rPr>
        <w:t>the quality of your purification.</w:t>
      </w:r>
    </w:p>
    <w:p w14:paraId="2651CF49" w14:textId="0405B00A" w:rsidR="00B02F25" w:rsidRDefault="00B02F25" w:rsidP="002E0A06">
      <w:pPr>
        <w:pStyle w:val="ListParagraph"/>
        <w:widowControl w:val="0"/>
        <w:autoSpaceDE w:val="0"/>
        <w:autoSpaceDN w:val="0"/>
        <w:adjustRightInd w:val="0"/>
        <w:spacing w:after="120"/>
        <w:ind w:left="540"/>
        <w:rPr>
          <w:rFonts w:ascii="Cambria" w:hAnsi="Cambria" w:cs="Times New Roman"/>
        </w:rPr>
      </w:pPr>
      <w:r>
        <w:rPr>
          <w:rFonts w:ascii="Cambria" w:hAnsi="Cambria" w:cs="Times New Roman"/>
          <w:noProof/>
        </w:rPr>
        <w:drawing>
          <wp:inline distT="0" distB="0" distL="0" distR="0" wp14:anchorId="2901C11B" wp14:editId="35D5A127">
            <wp:extent cx="3562704" cy="1580882"/>
            <wp:effectExtent l="0" t="0" r="0" b="0"/>
            <wp:docPr id="10" name="Picture 10" descr="MacHD:Users:ptsai:Desktop:Screen Shot 2016-06-28 at 3.30.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D:Users:ptsai:Desktop:Screen Shot 2016-06-28 at 3.30.50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2704" cy="1580882"/>
                    </a:xfrm>
                    <a:prstGeom prst="rect">
                      <a:avLst/>
                    </a:prstGeom>
                    <a:noFill/>
                    <a:ln>
                      <a:noFill/>
                    </a:ln>
                  </pic:spPr>
                </pic:pic>
              </a:graphicData>
            </a:graphic>
          </wp:inline>
        </w:drawing>
      </w:r>
    </w:p>
    <w:p w14:paraId="5F9429E9" w14:textId="049A1567" w:rsidR="00B02F25" w:rsidRDefault="00B02F25" w:rsidP="007D6C7C">
      <w:pPr>
        <w:pStyle w:val="ListParagraph"/>
        <w:widowControl w:val="0"/>
        <w:autoSpaceDE w:val="0"/>
        <w:autoSpaceDN w:val="0"/>
        <w:adjustRightInd w:val="0"/>
        <w:spacing w:after="120"/>
        <w:ind w:left="547"/>
        <w:contextualSpacing w:val="0"/>
        <w:rPr>
          <w:rFonts w:ascii="Cambria" w:hAnsi="Cambria" w:cs="Times New Roman"/>
        </w:rPr>
      </w:pPr>
      <w:r>
        <w:rPr>
          <w:rFonts w:ascii="Cambria" w:hAnsi="Cambria" w:cs="Times New Roman"/>
        </w:rPr>
        <w:t xml:space="preserve">Figure 1. </w:t>
      </w:r>
      <w:r w:rsidR="008204C0">
        <w:rPr>
          <w:rFonts w:ascii="Cambria" w:hAnsi="Cambria" w:cs="Times New Roman"/>
        </w:rPr>
        <w:t xml:space="preserve">High sensitivity </w:t>
      </w:r>
      <w:r w:rsidR="005309B8">
        <w:rPr>
          <w:rFonts w:ascii="Cambria" w:hAnsi="Cambria" w:cs="Times New Roman"/>
        </w:rPr>
        <w:t>b</w:t>
      </w:r>
      <w:r w:rsidR="0010320C">
        <w:rPr>
          <w:rFonts w:ascii="Cambria" w:hAnsi="Cambria" w:cs="Times New Roman"/>
        </w:rPr>
        <w:t>ioanalyzer trace with p</w:t>
      </w:r>
      <w:r>
        <w:rPr>
          <w:rFonts w:ascii="Cambria" w:hAnsi="Cambria" w:cs="Times New Roman"/>
        </w:rPr>
        <w:t>urified circulating free</w:t>
      </w:r>
      <w:r w:rsidRPr="00B02F25">
        <w:rPr>
          <w:rFonts w:ascii="Cambria" w:hAnsi="Cambria" w:cs="Times New Roman"/>
        </w:rPr>
        <w:t xml:space="preserve"> DNA</w:t>
      </w:r>
      <w:r w:rsidR="005309B8">
        <w:rPr>
          <w:rFonts w:ascii="Cambria" w:hAnsi="Cambria" w:cs="Times New Roman"/>
        </w:rPr>
        <w:t xml:space="preserve"> (cfDNA)</w:t>
      </w:r>
      <w:r>
        <w:rPr>
          <w:rFonts w:ascii="Cambria" w:hAnsi="Cambria" w:cs="Times New Roman"/>
        </w:rPr>
        <w:t>.</w:t>
      </w:r>
      <w:r w:rsidRPr="00B02F25">
        <w:rPr>
          <w:rFonts w:ascii="Cambria" w:hAnsi="Cambria" w:cs="Times New Roman"/>
        </w:rPr>
        <w:t xml:space="preserve"> </w:t>
      </w:r>
      <w:r w:rsidR="005309B8">
        <w:rPr>
          <w:rFonts w:ascii="Cambria" w:hAnsi="Cambria" w:cs="Times New Roman"/>
        </w:rPr>
        <w:t>cfDNA is concentrated around 150-500bp</w:t>
      </w:r>
      <w:r w:rsidR="00D436E4">
        <w:rPr>
          <w:rFonts w:ascii="Cambria" w:hAnsi="Cambria" w:cs="Times New Roman"/>
        </w:rPr>
        <w:t>.</w:t>
      </w:r>
    </w:p>
    <w:p w14:paraId="59D317E2" w14:textId="61725E52" w:rsidR="002E0A06" w:rsidRPr="00DD3AE5" w:rsidRDefault="00021D7A" w:rsidP="00391028">
      <w:pPr>
        <w:pStyle w:val="ListParagraph"/>
        <w:widowControl w:val="0"/>
        <w:numPr>
          <w:ilvl w:val="0"/>
          <w:numId w:val="5"/>
        </w:numPr>
        <w:autoSpaceDE w:val="0"/>
        <w:autoSpaceDN w:val="0"/>
        <w:adjustRightInd w:val="0"/>
        <w:spacing w:after="120"/>
        <w:ind w:left="547" w:hanging="547"/>
        <w:contextualSpacing w:val="0"/>
        <w:rPr>
          <w:rFonts w:ascii="Cambria" w:hAnsi="Cambria" w:cs="Times New Roman"/>
        </w:rPr>
      </w:pPr>
      <w:r>
        <w:rPr>
          <w:rFonts w:ascii="Cambria" w:hAnsi="Cambria" w:cs="Times New Roman"/>
          <w:b/>
        </w:rPr>
        <w:t>Eluates are ready to c</w:t>
      </w:r>
      <w:r w:rsidR="007D6C7C" w:rsidRPr="007D6C7C">
        <w:rPr>
          <w:rFonts w:ascii="Cambria" w:hAnsi="Cambria" w:cs="Times New Roman"/>
          <w:b/>
        </w:rPr>
        <w:t>ontinue with</w:t>
      </w:r>
      <w:r w:rsidR="007D6C7C">
        <w:rPr>
          <w:rFonts w:ascii="Cambria" w:hAnsi="Cambria" w:cs="Times New Roman"/>
          <w:b/>
        </w:rPr>
        <w:t xml:space="preserve"> the barcoded</w:t>
      </w:r>
      <w:r w:rsidR="007D6C7C" w:rsidRPr="007D6C7C">
        <w:rPr>
          <w:rFonts w:ascii="Cambria" w:hAnsi="Cambria" w:cs="Times New Roman"/>
          <w:b/>
        </w:rPr>
        <w:t xml:space="preserve"> library construction or </w:t>
      </w:r>
      <w:r>
        <w:rPr>
          <w:rFonts w:ascii="Cambria" w:hAnsi="Cambria" w:cs="Times New Roman"/>
          <w:b/>
        </w:rPr>
        <w:t>storage</w:t>
      </w:r>
      <w:r w:rsidR="007D6C7C" w:rsidRPr="007D6C7C">
        <w:rPr>
          <w:rFonts w:ascii="Cambria" w:hAnsi="Cambria" w:cs="Times New Roman"/>
          <w:b/>
        </w:rPr>
        <w:t>.</w:t>
      </w:r>
      <w:r w:rsidR="007D6C7C">
        <w:rPr>
          <w:rFonts w:ascii="Cambria" w:hAnsi="Cambria" w:cs="Times New Roman"/>
        </w:rPr>
        <w:t xml:space="preserve"> </w:t>
      </w:r>
      <w:r w:rsidR="008204C0">
        <w:rPr>
          <w:rFonts w:ascii="Cambria" w:hAnsi="Cambria" w:cs="Times New Roman"/>
          <w:b/>
        </w:rPr>
        <w:t>The purified cf</w:t>
      </w:r>
      <w:r w:rsidR="002C6D9C">
        <w:rPr>
          <w:rFonts w:ascii="Cambria" w:hAnsi="Cambria" w:cs="Times New Roman"/>
          <w:b/>
        </w:rPr>
        <w:t xml:space="preserve">DNA </w:t>
      </w:r>
      <w:r w:rsidR="003C2103">
        <w:rPr>
          <w:rFonts w:ascii="Cambria" w:hAnsi="Cambria" w:cs="Times New Roman"/>
          <w:b/>
        </w:rPr>
        <w:t>can</w:t>
      </w:r>
      <w:r w:rsidR="002C6D9C">
        <w:rPr>
          <w:rFonts w:ascii="Cambria" w:hAnsi="Cambria" w:cs="Times New Roman"/>
          <w:b/>
        </w:rPr>
        <w:t xml:space="preserve"> be stored </w:t>
      </w:r>
      <w:r w:rsidR="003C2103">
        <w:rPr>
          <w:rFonts w:ascii="Cambria" w:hAnsi="Cambria" w:cs="Times New Roman"/>
          <w:b/>
        </w:rPr>
        <w:t xml:space="preserve">short term at </w:t>
      </w:r>
      <w:r w:rsidR="002C6D9C">
        <w:rPr>
          <w:rFonts w:ascii="Cambria" w:hAnsi="Cambria" w:cs="Times New Roman"/>
          <w:b/>
        </w:rPr>
        <w:t>4</w:t>
      </w:r>
      <w:r w:rsidR="002C6D9C" w:rsidRPr="002C6D9C">
        <w:rPr>
          <w:b/>
        </w:rPr>
        <w:t>°C</w:t>
      </w:r>
      <w:r w:rsidR="003C2103">
        <w:rPr>
          <w:b/>
        </w:rPr>
        <w:t xml:space="preserve">, but storage at </w:t>
      </w:r>
      <w:r w:rsidR="002C6D9C">
        <w:rPr>
          <w:b/>
        </w:rPr>
        <w:t>-20</w:t>
      </w:r>
      <w:r w:rsidR="002C6D9C" w:rsidRPr="002C6D9C">
        <w:rPr>
          <w:b/>
        </w:rPr>
        <w:t>°C</w:t>
      </w:r>
      <w:r w:rsidR="003C2103">
        <w:rPr>
          <w:b/>
        </w:rPr>
        <w:t xml:space="preserve"> is recommended.</w:t>
      </w:r>
    </w:p>
    <w:p w14:paraId="2757585A" w14:textId="77777777" w:rsidR="007D6C7C" w:rsidRDefault="007D6C7C" w:rsidP="00F02CA6">
      <w:pPr>
        <w:widowControl w:val="0"/>
        <w:autoSpaceDE w:val="0"/>
        <w:autoSpaceDN w:val="0"/>
        <w:adjustRightInd w:val="0"/>
        <w:rPr>
          <w:rFonts w:ascii="Cambria" w:hAnsi="Cambria" w:cs="Futura"/>
        </w:rPr>
      </w:pPr>
    </w:p>
    <w:p w14:paraId="5E70334A" w14:textId="171CD8E4" w:rsidR="00071F8E" w:rsidRDefault="00071F8E" w:rsidP="00F02CA6">
      <w:pPr>
        <w:widowControl w:val="0"/>
        <w:autoSpaceDE w:val="0"/>
        <w:autoSpaceDN w:val="0"/>
        <w:adjustRightInd w:val="0"/>
        <w:rPr>
          <w:rFonts w:ascii="Cambria" w:hAnsi="Cambria" w:cs="Times New Roman"/>
          <w:b/>
          <w:color w:val="E36C0A" w:themeColor="accent6" w:themeShade="BF"/>
          <w:sz w:val="36"/>
          <w:u w:val="single"/>
        </w:rPr>
      </w:pPr>
      <w:r>
        <w:rPr>
          <w:rFonts w:ascii="Cambria" w:hAnsi="Cambria" w:cs="Times New Roman"/>
          <w:b/>
          <w:color w:val="E36C0A" w:themeColor="accent6" w:themeShade="BF"/>
          <w:sz w:val="36"/>
          <w:u w:val="single"/>
        </w:rPr>
        <w:t xml:space="preserve">Purification of </w:t>
      </w:r>
      <w:r w:rsidR="008B526B">
        <w:rPr>
          <w:rFonts w:ascii="Cambria" w:hAnsi="Cambria" w:cs="Times New Roman"/>
          <w:b/>
          <w:color w:val="E36C0A" w:themeColor="accent6" w:themeShade="BF"/>
          <w:sz w:val="36"/>
          <w:u w:val="single"/>
        </w:rPr>
        <w:t xml:space="preserve">cellular </w:t>
      </w:r>
      <w:r>
        <w:rPr>
          <w:rFonts w:ascii="Cambria" w:hAnsi="Cambria" w:cs="Times New Roman"/>
          <w:b/>
          <w:color w:val="E36C0A" w:themeColor="accent6" w:themeShade="BF"/>
          <w:sz w:val="36"/>
          <w:u w:val="single"/>
        </w:rPr>
        <w:t>genomic DNA from whole blood</w:t>
      </w:r>
    </w:p>
    <w:p w14:paraId="6FB77FF8" w14:textId="77777777" w:rsidR="00071F8E" w:rsidRDefault="00071F8E" w:rsidP="00071F8E">
      <w:pPr>
        <w:spacing w:after="120"/>
        <w:rPr>
          <w:b/>
          <w:sz w:val="32"/>
        </w:rPr>
      </w:pPr>
      <w:r>
        <w:rPr>
          <w:b/>
          <w:sz w:val="32"/>
        </w:rPr>
        <w:t>Materials:</w:t>
      </w:r>
    </w:p>
    <w:p w14:paraId="667F82A6" w14:textId="259B793B" w:rsidR="00071F8E" w:rsidRDefault="00071F8E" w:rsidP="00391028">
      <w:pPr>
        <w:pStyle w:val="ListParagraph"/>
        <w:widowControl w:val="0"/>
        <w:numPr>
          <w:ilvl w:val="0"/>
          <w:numId w:val="8"/>
        </w:numPr>
        <w:autoSpaceDE w:val="0"/>
        <w:autoSpaceDN w:val="0"/>
        <w:adjustRightInd w:val="0"/>
        <w:rPr>
          <w:rFonts w:ascii="Cambria" w:hAnsi="Cambria" w:cs="Times New Roman"/>
          <w:color w:val="000000" w:themeColor="text1"/>
        </w:rPr>
      </w:pPr>
      <w:r w:rsidRPr="00071F8E">
        <w:rPr>
          <w:rFonts w:ascii="Cambria" w:hAnsi="Cambria" w:cs="Times New Roman"/>
          <w:color w:val="000000" w:themeColor="text1"/>
        </w:rPr>
        <w:t>Red blood</w:t>
      </w:r>
      <w:r w:rsidR="00CE40EE">
        <w:rPr>
          <w:rFonts w:ascii="Cambria" w:hAnsi="Cambria" w:cs="Times New Roman"/>
          <w:color w:val="000000" w:themeColor="text1"/>
        </w:rPr>
        <w:t xml:space="preserve"> cell</w:t>
      </w:r>
      <w:r w:rsidRPr="00071F8E">
        <w:rPr>
          <w:rFonts w:ascii="Cambria" w:hAnsi="Cambria" w:cs="Times New Roman"/>
          <w:color w:val="000000" w:themeColor="text1"/>
        </w:rPr>
        <w:t xml:space="preserve"> layer isolated from streck tube in </w:t>
      </w:r>
      <w:r w:rsidR="00854A5E">
        <w:rPr>
          <w:rFonts w:ascii="Cambria" w:hAnsi="Cambria" w:cs="Times New Roman"/>
          <w:color w:val="000000" w:themeColor="text1"/>
        </w:rPr>
        <w:t xml:space="preserve">page2, </w:t>
      </w:r>
      <w:r w:rsidRPr="00071F8E">
        <w:rPr>
          <w:rFonts w:ascii="Cambria" w:hAnsi="Cambria" w:cs="Times New Roman"/>
          <w:color w:val="000000" w:themeColor="text1"/>
        </w:rPr>
        <w:t>step 2</w:t>
      </w:r>
    </w:p>
    <w:p w14:paraId="0F02571E" w14:textId="36620B1B" w:rsidR="00854A5E" w:rsidRPr="00854A5E" w:rsidRDefault="00854A5E" w:rsidP="00391028">
      <w:pPr>
        <w:pStyle w:val="ListParagraph"/>
        <w:widowControl w:val="0"/>
        <w:numPr>
          <w:ilvl w:val="0"/>
          <w:numId w:val="8"/>
        </w:numPr>
        <w:autoSpaceDE w:val="0"/>
        <w:autoSpaceDN w:val="0"/>
        <w:adjustRightInd w:val="0"/>
        <w:rPr>
          <w:rFonts w:ascii="Cambria" w:hAnsi="Cambria" w:cs="Times New Roman"/>
          <w:color w:val="000000" w:themeColor="text1"/>
        </w:rPr>
      </w:pPr>
      <w:r>
        <w:rPr>
          <w:rFonts w:ascii="Cambria" w:hAnsi="Cambria" w:cs="Times New Roman"/>
          <w:color w:val="000000" w:themeColor="text1"/>
        </w:rPr>
        <w:t>QIAamp DNA Micro Kit</w:t>
      </w:r>
      <w:r w:rsidR="00CE40EE">
        <w:rPr>
          <w:rFonts w:ascii="Cambria" w:hAnsi="Cambria" w:cs="Times New Roman"/>
          <w:color w:val="000000" w:themeColor="text1"/>
        </w:rPr>
        <w:t>,</w:t>
      </w:r>
      <w:r w:rsidRPr="00A67485">
        <w:t xml:space="preserve"> QIAGEN</w:t>
      </w:r>
      <w:r>
        <w:t xml:space="preserve"> (Cat. no. 56304)</w:t>
      </w:r>
      <w:r w:rsidR="00B302DB">
        <w:t>; Handbook 2</w:t>
      </w:r>
      <w:r w:rsidR="00B302DB" w:rsidRPr="00B302DB">
        <w:rPr>
          <w:vertAlign w:val="superscript"/>
        </w:rPr>
        <w:t>nd</w:t>
      </w:r>
      <w:r w:rsidR="00B302DB">
        <w:t xml:space="preserve"> edition May 2010.</w:t>
      </w:r>
    </w:p>
    <w:p w14:paraId="1E5E871B" w14:textId="77777777" w:rsidR="00854A5E" w:rsidRDefault="00854A5E" w:rsidP="00854A5E">
      <w:pPr>
        <w:rPr>
          <w:b/>
          <w:sz w:val="32"/>
        </w:rPr>
      </w:pPr>
      <w:r w:rsidRPr="00F02CA6">
        <w:rPr>
          <w:b/>
          <w:sz w:val="32"/>
        </w:rPr>
        <w:t xml:space="preserve">Preparation: </w:t>
      </w:r>
    </w:p>
    <w:p w14:paraId="2B71E9FB" w14:textId="77777777" w:rsidR="00854A5E" w:rsidRDefault="00854A5E" w:rsidP="00391028">
      <w:pPr>
        <w:pStyle w:val="ListParagraph"/>
        <w:numPr>
          <w:ilvl w:val="0"/>
          <w:numId w:val="9"/>
        </w:numPr>
        <w:spacing w:after="120"/>
        <w:ind w:left="630" w:hanging="630"/>
        <w:contextualSpacing w:val="0"/>
      </w:pPr>
      <w:r>
        <w:t>Set up heat blocks @ 56</w:t>
      </w:r>
      <w:r w:rsidRPr="00F5695C">
        <w:rPr>
          <w:rFonts w:ascii="Cambria" w:hAnsi="Cambria"/>
        </w:rPr>
        <w:t>°</w:t>
      </w:r>
      <w:r>
        <w:t>C</w:t>
      </w:r>
    </w:p>
    <w:p w14:paraId="4C2A0D7C" w14:textId="77777777" w:rsidR="00854A5E" w:rsidRDefault="00854A5E" w:rsidP="00391028">
      <w:pPr>
        <w:pStyle w:val="ListParagraph"/>
        <w:numPr>
          <w:ilvl w:val="0"/>
          <w:numId w:val="9"/>
        </w:numPr>
        <w:spacing w:after="120"/>
        <w:ind w:left="630" w:hanging="630"/>
        <w:contextualSpacing w:val="0"/>
      </w:pPr>
      <w:r>
        <w:t>Add 25 ml ethanol (96–100%) to the bottle containing 19 ml Buffer AW1 concentrate. Shake it before starting the procedure.</w:t>
      </w:r>
    </w:p>
    <w:p w14:paraId="04543CF2" w14:textId="77777777" w:rsidR="00854A5E" w:rsidRDefault="00854A5E" w:rsidP="00391028">
      <w:pPr>
        <w:pStyle w:val="ListParagraph"/>
        <w:numPr>
          <w:ilvl w:val="0"/>
          <w:numId w:val="9"/>
        </w:numPr>
        <w:spacing w:after="120"/>
        <w:ind w:left="630" w:hanging="630"/>
        <w:contextualSpacing w:val="0"/>
      </w:pPr>
      <w:r w:rsidRPr="00F5695C">
        <w:t xml:space="preserve">Add 30 ml </w:t>
      </w:r>
      <w:r>
        <w:t xml:space="preserve">ethanol (96–100%) to the bottle </w:t>
      </w:r>
      <w:r w:rsidRPr="00F5695C">
        <w:t>containing 13 ml Buffer AW2 concentrate.</w:t>
      </w:r>
      <w:r>
        <w:t xml:space="preserve"> Shake it before starting the procedure.</w:t>
      </w:r>
    </w:p>
    <w:p w14:paraId="2EB2BCCC" w14:textId="77777777" w:rsidR="00854A5E" w:rsidRDefault="00854A5E" w:rsidP="00391028">
      <w:pPr>
        <w:pStyle w:val="ListParagraph"/>
        <w:numPr>
          <w:ilvl w:val="0"/>
          <w:numId w:val="9"/>
        </w:numPr>
        <w:spacing w:after="120"/>
        <w:ind w:left="630" w:hanging="630"/>
        <w:contextualSpacing w:val="0"/>
      </w:pPr>
      <w:r>
        <w:t>Check whether precipitate has formed in Buffer ATL and AL. If necessary, dissolve by heating to 70</w:t>
      </w:r>
      <w:r>
        <w:rPr>
          <w:rFonts w:ascii="Cambria" w:hAnsi="Cambria"/>
        </w:rPr>
        <w:t>°</w:t>
      </w:r>
      <w:r>
        <w:t>C with gentle agitation.</w:t>
      </w:r>
    </w:p>
    <w:p w14:paraId="78D7C9CC" w14:textId="14FEF207" w:rsidR="00854A5E" w:rsidRPr="009E62B2" w:rsidRDefault="00854A5E" w:rsidP="00854A5E">
      <w:pPr>
        <w:spacing w:before="240"/>
        <w:ind w:left="3600" w:hanging="3600"/>
        <w:rPr>
          <w:rFonts w:ascii="Cambria" w:hAnsi="Cambria" w:cs="Times New Roman"/>
          <w:b/>
          <w:sz w:val="32"/>
        </w:rPr>
      </w:pPr>
      <w:r w:rsidRPr="009E62B2">
        <w:rPr>
          <w:rFonts w:ascii="Cambria" w:hAnsi="Cambria" w:cs="Times New Roman"/>
          <w:b/>
          <w:sz w:val="32"/>
        </w:rPr>
        <w:t>Procedure:</w:t>
      </w:r>
    </w:p>
    <w:p w14:paraId="09658854" w14:textId="77777777" w:rsidR="00854A5E" w:rsidRDefault="00854A5E" w:rsidP="00391028">
      <w:pPr>
        <w:pStyle w:val="ListParagraph"/>
        <w:numPr>
          <w:ilvl w:val="0"/>
          <w:numId w:val="10"/>
        </w:numPr>
        <w:spacing w:after="120"/>
        <w:ind w:left="360"/>
        <w:contextualSpacing w:val="0"/>
        <w:rPr>
          <w:rFonts w:ascii="Cambria" w:hAnsi="Cambria" w:cs="Times New Roman"/>
          <w:b/>
        </w:rPr>
      </w:pPr>
      <w:r>
        <w:rPr>
          <w:rFonts w:ascii="Cambria" w:hAnsi="Cambria" w:cs="Times New Roman"/>
          <w:b/>
        </w:rPr>
        <w:t>Thaw blood sample</w:t>
      </w:r>
      <w:r w:rsidRPr="00965BA1">
        <w:rPr>
          <w:rFonts w:ascii="Cambria" w:hAnsi="Cambria" w:cs="Times New Roman"/>
          <w:b/>
        </w:rPr>
        <w:t xml:space="preserve"> at room temperature (15–25°C).</w:t>
      </w:r>
    </w:p>
    <w:p w14:paraId="172BC3AD" w14:textId="76FC87E5" w:rsidR="00854A5E" w:rsidRPr="009E62B2" w:rsidRDefault="00DD3AE5" w:rsidP="00391028">
      <w:pPr>
        <w:pStyle w:val="ListParagraph"/>
        <w:numPr>
          <w:ilvl w:val="0"/>
          <w:numId w:val="10"/>
        </w:numPr>
        <w:spacing w:after="120"/>
        <w:ind w:left="360"/>
        <w:contextualSpacing w:val="0"/>
        <w:rPr>
          <w:rFonts w:ascii="Cambria" w:hAnsi="Cambria" w:cs="Times New Roman"/>
          <w:b/>
        </w:rPr>
      </w:pPr>
      <w:r>
        <w:rPr>
          <w:rFonts w:ascii="Cambria" w:hAnsi="Cambria" w:cs="Times New Roman"/>
          <w:b/>
          <w:color w:val="000000"/>
        </w:rPr>
        <w:t xml:space="preserve">Pipet </w:t>
      </w:r>
      <w:r w:rsidR="00854A5E" w:rsidRPr="009E62B2">
        <w:rPr>
          <w:rFonts w:ascii="Cambria" w:hAnsi="Cambria" w:cs="Times New Roman"/>
          <w:b/>
          <w:color w:val="000000"/>
        </w:rPr>
        <w:t xml:space="preserve">100 μl </w:t>
      </w:r>
      <w:r w:rsidR="000630FC">
        <w:rPr>
          <w:rFonts w:ascii="Cambria" w:hAnsi="Cambria" w:cs="Times New Roman"/>
          <w:b/>
          <w:color w:val="000000"/>
        </w:rPr>
        <w:t xml:space="preserve">of </w:t>
      </w:r>
      <w:r w:rsidR="00854A5E" w:rsidRPr="009E62B2">
        <w:rPr>
          <w:rFonts w:ascii="Cambria" w:hAnsi="Cambria" w:cs="Times New Roman"/>
          <w:b/>
          <w:color w:val="000000"/>
        </w:rPr>
        <w:t>whole blood into a 1.5 ml microcentrifuge tube</w:t>
      </w:r>
      <w:r w:rsidR="00854A5E">
        <w:rPr>
          <w:rFonts w:ascii="Cambria" w:hAnsi="Cambria" w:cs="Times New Roman"/>
          <w:b/>
          <w:color w:val="000000"/>
        </w:rPr>
        <w:t>.</w:t>
      </w:r>
    </w:p>
    <w:p w14:paraId="2676CBEF" w14:textId="1E04F9F4" w:rsidR="00DD3AE5" w:rsidRPr="00DD3AE5" w:rsidRDefault="00854A5E" w:rsidP="00391028">
      <w:pPr>
        <w:pStyle w:val="ListParagraph"/>
        <w:widowControl w:val="0"/>
        <w:numPr>
          <w:ilvl w:val="0"/>
          <w:numId w:val="10"/>
        </w:numPr>
        <w:autoSpaceDE w:val="0"/>
        <w:autoSpaceDN w:val="0"/>
        <w:adjustRightInd w:val="0"/>
        <w:spacing w:before="120"/>
        <w:ind w:left="360"/>
        <w:contextualSpacing w:val="0"/>
        <w:rPr>
          <w:rFonts w:ascii="Cambria" w:hAnsi="Cambria" w:cs="Times New Roman"/>
          <w:color w:val="000000"/>
        </w:rPr>
      </w:pPr>
      <w:r w:rsidRPr="00DD3AE5">
        <w:rPr>
          <w:rFonts w:ascii="Cambria" w:hAnsi="Cambria" w:cs="Times New Roman"/>
          <w:b/>
          <w:color w:val="000000"/>
        </w:rPr>
        <w:t xml:space="preserve">Add </w:t>
      </w:r>
      <w:r w:rsidR="007F0247" w:rsidRPr="00DD3AE5">
        <w:rPr>
          <w:rFonts w:ascii="Cambria" w:hAnsi="Cambria" w:cs="Times New Roman"/>
          <w:b/>
          <w:color w:val="000000"/>
        </w:rPr>
        <w:t xml:space="preserve">400 μl </w:t>
      </w:r>
      <w:r w:rsidR="007F0247">
        <w:rPr>
          <w:rFonts w:ascii="Cambria" w:hAnsi="Cambria" w:cs="Times New Roman"/>
          <w:b/>
          <w:color w:val="000000"/>
        </w:rPr>
        <w:t xml:space="preserve">of </w:t>
      </w:r>
      <w:r w:rsidRPr="00DD3AE5">
        <w:rPr>
          <w:rFonts w:ascii="Cambria" w:hAnsi="Cambria" w:cs="Times New Roman"/>
          <w:b/>
          <w:color w:val="000000"/>
        </w:rPr>
        <w:t>Buffer ATL</w:t>
      </w:r>
      <w:r w:rsidR="005413B3">
        <w:rPr>
          <w:rFonts w:ascii="Cambria" w:hAnsi="Cambria" w:cs="Times New Roman"/>
          <w:b/>
          <w:color w:val="000000"/>
        </w:rPr>
        <w:t>.</w:t>
      </w:r>
    </w:p>
    <w:p w14:paraId="13CA156B" w14:textId="2E456287" w:rsidR="00854A5E" w:rsidRPr="00D34894" w:rsidRDefault="00DD3AE5" w:rsidP="00391028">
      <w:pPr>
        <w:pStyle w:val="ListParagraph"/>
        <w:numPr>
          <w:ilvl w:val="0"/>
          <w:numId w:val="10"/>
        </w:numPr>
        <w:spacing w:before="120"/>
        <w:ind w:left="360"/>
        <w:contextualSpacing w:val="0"/>
        <w:rPr>
          <w:rFonts w:ascii="Cambria" w:hAnsi="Cambria" w:cs="Times New Roman"/>
          <w:i/>
        </w:rPr>
      </w:pPr>
      <w:r>
        <w:rPr>
          <w:rFonts w:ascii="Cambria" w:hAnsi="Cambria" w:cs="Times New Roman"/>
          <w:b/>
          <w:color w:val="000000"/>
        </w:rPr>
        <w:t>Add 4</w:t>
      </w:r>
      <w:r w:rsidR="00854A5E" w:rsidRPr="009E62B2">
        <w:rPr>
          <w:rFonts w:ascii="Cambria" w:hAnsi="Cambria" w:cs="Times New Roman"/>
          <w:b/>
          <w:color w:val="000000"/>
        </w:rPr>
        <w:t>0 μl proteinase K.</w:t>
      </w:r>
      <w:r w:rsidR="00854A5E">
        <w:rPr>
          <w:rFonts w:ascii="Cambria" w:hAnsi="Cambria" w:cs="Times New Roman"/>
          <w:b/>
          <w:color w:val="000000"/>
        </w:rPr>
        <w:t xml:space="preserve"> </w:t>
      </w:r>
    </w:p>
    <w:p w14:paraId="1E6FF313" w14:textId="0769EF08" w:rsidR="00854A5E" w:rsidRPr="00D34894" w:rsidRDefault="00DD3AE5" w:rsidP="00391028">
      <w:pPr>
        <w:pStyle w:val="ListParagraph"/>
        <w:numPr>
          <w:ilvl w:val="0"/>
          <w:numId w:val="10"/>
        </w:numPr>
        <w:ind w:left="360"/>
        <w:contextualSpacing w:val="0"/>
        <w:rPr>
          <w:rFonts w:ascii="Cambria" w:hAnsi="Cambria" w:cs="Times New Roman"/>
          <w:b/>
        </w:rPr>
      </w:pPr>
      <w:r>
        <w:rPr>
          <w:rFonts w:ascii="Cambria" w:hAnsi="Cambria" w:cs="Times New Roman"/>
          <w:b/>
          <w:color w:val="000000"/>
        </w:rPr>
        <w:t>Add 4</w:t>
      </w:r>
      <w:r w:rsidR="00854A5E" w:rsidRPr="00D34894">
        <w:rPr>
          <w:rFonts w:ascii="Cambria" w:hAnsi="Cambria" w:cs="Times New Roman"/>
          <w:b/>
          <w:color w:val="000000"/>
        </w:rPr>
        <w:t>00 μl Buffer AL, close the lid, and mix by pulse-vortexing for 15 s.</w:t>
      </w:r>
      <w:r w:rsidR="00854A5E">
        <w:rPr>
          <w:rFonts w:ascii="Cambria" w:hAnsi="Cambria" w:cs="Times New Roman"/>
          <w:b/>
          <w:color w:val="000000"/>
        </w:rPr>
        <w:t xml:space="preserve"> </w:t>
      </w:r>
    </w:p>
    <w:p w14:paraId="1BE69319" w14:textId="523B3FFF" w:rsidR="00854A5E" w:rsidRPr="00854A5E" w:rsidRDefault="005D3903" w:rsidP="00854A5E">
      <w:pPr>
        <w:widowControl w:val="0"/>
        <w:autoSpaceDE w:val="0"/>
        <w:autoSpaceDN w:val="0"/>
        <w:adjustRightInd w:val="0"/>
        <w:spacing w:before="120"/>
        <w:ind w:left="360"/>
        <w:rPr>
          <w:rFonts w:ascii="Cambria" w:hAnsi="Cambria" w:cs="Times New Roman"/>
          <w:color w:val="000000"/>
        </w:rPr>
      </w:pPr>
      <w:r>
        <w:rPr>
          <w:rFonts w:ascii="Cambria" w:hAnsi="Cambria" w:cs="Times New Roman"/>
          <w:color w:val="000000"/>
        </w:rPr>
        <w:t>To ensure efficient lysis</w:t>
      </w:r>
      <w:r w:rsidR="00854A5E" w:rsidRPr="00854A5E">
        <w:rPr>
          <w:rFonts w:ascii="Cambria" w:hAnsi="Cambria" w:cs="Times New Roman"/>
          <w:color w:val="000000"/>
        </w:rPr>
        <w:t xml:space="preserve"> it is essential that the sample, Buffer ATL, proteinase K, and Buffer AL are thoroughly mixed to yield a homogeneous solution.</w:t>
      </w:r>
    </w:p>
    <w:p w14:paraId="77A5DD73" w14:textId="5D0AB3F9" w:rsidR="00854A5E" w:rsidRPr="00854A5E" w:rsidRDefault="00854A5E" w:rsidP="00854A5E">
      <w:pPr>
        <w:widowControl w:val="0"/>
        <w:autoSpaceDE w:val="0"/>
        <w:autoSpaceDN w:val="0"/>
        <w:adjustRightInd w:val="0"/>
        <w:spacing w:before="120"/>
        <w:ind w:left="360"/>
        <w:rPr>
          <w:rFonts w:ascii="Cambria" w:hAnsi="Cambria" w:cs="Times New Roman"/>
          <w:color w:val="000000"/>
        </w:rPr>
      </w:pPr>
      <w:r w:rsidRPr="00854A5E">
        <w:rPr>
          <w:rFonts w:ascii="Cambria" w:hAnsi="Cambria" w:cs="Times New Roman"/>
          <w:color w:val="000000"/>
        </w:rPr>
        <w:t xml:space="preserve">Note: If the volume of blood is lower than 10 μl, </w:t>
      </w:r>
      <w:r w:rsidR="005D3903">
        <w:rPr>
          <w:rFonts w:ascii="Cambria" w:hAnsi="Cambria" w:cs="Times New Roman"/>
          <w:color w:val="000000"/>
        </w:rPr>
        <w:t>addition of</w:t>
      </w:r>
      <w:r w:rsidRPr="00854A5E">
        <w:rPr>
          <w:rFonts w:ascii="Cambria" w:hAnsi="Cambria" w:cs="Times New Roman"/>
          <w:color w:val="000000"/>
        </w:rPr>
        <w:t xml:space="preserve"> carrier RNA to Buffer AL </w:t>
      </w:r>
      <w:r w:rsidR="005D3903">
        <w:rPr>
          <w:rFonts w:ascii="Cambria" w:hAnsi="Cambria" w:cs="Times New Roman"/>
          <w:color w:val="000000"/>
        </w:rPr>
        <w:t xml:space="preserve">is recommended </w:t>
      </w:r>
      <w:r w:rsidRPr="00854A5E">
        <w:rPr>
          <w:rFonts w:ascii="Cambria" w:hAnsi="Cambria" w:cs="Times New Roman"/>
          <w:color w:val="000000"/>
        </w:rPr>
        <w:t>(see Handbook page 1</w:t>
      </w:r>
      <w:r w:rsidR="005D3903">
        <w:rPr>
          <w:rFonts w:ascii="Cambria" w:hAnsi="Cambria" w:cs="Times New Roman"/>
          <w:color w:val="000000"/>
        </w:rPr>
        <w:t>5</w:t>
      </w:r>
      <w:r w:rsidRPr="00854A5E">
        <w:rPr>
          <w:rFonts w:ascii="Cambria" w:hAnsi="Cambria" w:cs="Times New Roman"/>
          <w:color w:val="000000"/>
        </w:rPr>
        <w:t>). Note</w:t>
      </w:r>
      <w:r w:rsidR="007A768A">
        <w:rPr>
          <w:rFonts w:ascii="Cambria" w:hAnsi="Cambria" w:cs="Times New Roman"/>
          <w:color w:val="000000"/>
        </w:rPr>
        <w:t>:</w:t>
      </w:r>
      <w:r w:rsidRPr="00854A5E">
        <w:rPr>
          <w:rFonts w:ascii="Cambria" w:hAnsi="Cambria" w:cs="Times New Roman"/>
          <w:color w:val="000000"/>
        </w:rPr>
        <w:t xml:space="preserve"> carrier RNA does not dissolve in Buffer AL</w:t>
      </w:r>
      <w:r w:rsidR="007A768A">
        <w:rPr>
          <w:rFonts w:ascii="Cambria" w:hAnsi="Cambria" w:cs="Times New Roman"/>
          <w:color w:val="000000"/>
        </w:rPr>
        <w:t>, i</w:t>
      </w:r>
      <w:r w:rsidRPr="00854A5E">
        <w:rPr>
          <w:rFonts w:ascii="Cambria" w:hAnsi="Cambria" w:cs="Times New Roman"/>
          <w:color w:val="000000"/>
        </w:rPr>
        <w:t>t must first be dissolved in Buffer AE and then added to Buffer AL.</w:t>
      </w:r>
    </w:p>
    <w:p w14:paraId="312D8DE6" w14:textId="0666B6AC" w:rsidR="00854A5E" w:rsidRPr="00854A5E" w:rsidRDefault="00854A5E" w:rsidP="00854A5E">
      <w:pPr>
        <w:widowControl w:val="0"/>
        <w:autoSpaceDE w:val="0"/>
        <w:autoSpaceDN w:val="0"/>
        <w:adjustRightInd w:val="0"/>
        <w:spacing w:before="120"/>
        <w:ind w:left="360"/>
        <w:rPr>
          <w:rFonts w:ascii="Cambria" w:hAnsi="Cambria" w:cs="Times New Roman"/>
          <w:color w:val="000000"/>
        </w:rPr>
      </w:pPr>
      <w:r w:rsidRPr="00854A5E">
        <w:rPr>
          <w:rFonts w:ascii="Cambria" w:hAnsi="Cambria" w:cs="Times New Roman"/>
          <w:color w:val="000000"/>
        </w:rPr>
        <w:t>A white precipitate may form when Buffer AL is added to Buffer ATL. The precipitate does not interfere with the QIAamp procedure an</w:t>
      </w:r>
      <w:r w:rsidR="004270AB">
        <w:rPr>
          <w:rFonts w:ascii="Cambria" w:hAnsi="Cambria" w:cs="Times New Roman"/>
          <w:color w:val="000000"/>
        </w:rPr>
        <w:t xml:space="preserve">d will dissolve during the </w:t>
      </w:r>
      <w:r w:rsidRPr="00854A5E">
        <w:rPr>
          <w:rFonts w:ascii="Cambria" w:hAnsi="Cambria" w:cs="Times New Roman"/>
          <w:color w:val="000000"/>
        </w:rPr>
        <w:t>incubation in step 6.</w:t>
      </w:r>
    </w:p>
    <w:p w14:paraId="3BA9739E" w14:textId="77777777" w:rsidR="00854A5E" w:rsidRDefault="00854A5E" w:rsidP="00391028">
      <w:pPr>
        <w:pStyle w:val="ListParagraph"/>
        <w:widowControl w:val="0"/>
        <w:numPr>
          <w:ilvl w:val="0"/>
          <w:numId w:val="10"/>
        </w:numPr>
        <w:autoSpaceDE w:val="0"/>
        <w:autoSpaceDN w:val="0"/>
        <w:adjustRightInd w:val="0"/>
        <w:spacing w:before="120"/>
        <w:ind w:left="360"/>
        <w:rPr>
          <w:rFonts w:ascii="Cambria" w:hAnsi="Cambria" w:cs="Times New Roman"/>
          <w:b/>
          <w:color w:val="000000"/>
        </w:rPr>
      </w:pPr>
      <w:r w:rsidRPr="003C37CE">
        <w:rPr>
          <w:rFonts w:ascii="Cambria" w:hAnsi="Cambria" w:cs="Times New Roman"/>
          <w:b/>
          <w:color w:val="000000"/>
        </w:rPr>
        <w:t>Incubate at 56°C for 10 min.</w:t>
      </w:r>
    </w:p>
    <w:p w14:paraId="6EC53DAD" w14:textId="444D485B" w:rsidR="00854A5E" w:rsidRDefault="00854A5E" w:rsidP="00854A5E">
      <w:pPr>
        <w:widowControl w:val="0"/>
        <w:autoSpaceDE w:val="0"/>
        <w:autoSpaceDN w:val="0"/>
        <w:adjustRightInd w:val="0"/>
        <w:ind w:left="360"/>
        <w:rPr>
          <w:rFonts w:ascii="Cambria" w:hAnsi="Cambria" w:cs="Times New Roman"/>
          <w:color w:val="000000"/>
        </w:rPr>
      </w:pPr>
      <w:r w:rsidRPr="003C37CE">
        <w:rPr>
          <w:rFonts w:ascii="Cambria" w:hAnsi="Cambria" w:cs="Times New Roman"/>
          <w:color w:val="000000"/>
        </w:rPr>
        <w:t>Note</w:t>
      </w:r>
      <w:r w:rsidRPr="00240014">
        <w:rPr>
          <w:rFonts w:ascii="Cambria" w:hAnsi="Cambria" w:cs="Times New Roman"/>
          <w:i/>
          <w:color w:val="000000"/>
        </w:rPr>
        <w:t xml:space="preserve">: If samples are </w:t>
      </w:r>
      <w:r w:rsidR="00044130">
        <w:rPr>
          <w:rFonts w:ascii="Cambria" w:hAnsi="Cambria" w:cs="Times New Roman"/>
          <w:i/>
          <w:color w:val="000000"/>
        </w:rPr>
        <w:t>mixed</w:t>
      </w:r>
      <w:r w:rsidRPr="00240014">
        <w:rPr>
          <w:rFonts w:ascii="Cambria" w:hAnsi="Cambria" w:cs="Times New Roman"/>
          <w:i/>
          <w:color w:val="000000"/>
        </w:rPr>
        <w:t xml:space="preserve"> during the incubation, DNA yields can be </w:t>
      </w:r>
      <w:r w:rsidR="00044130">
        <w:rPr>
          <w:rFonts w:ascii="Cambria" w:hAnsi="Cambria" w:cs="Times New Roman"/>
          <w:i/>
          <w:color w:val="000000"/>
        </w:rPr>
        <w:t>improved</w:t>
      </w:r>
      <w:r w:rsidRPr="00240014">
        <w:rPr>
          <w:rFonts w:ascii="Cambria" w:hAnsi="Cambria" w:cs="Times New Roman"/>
          <w:i/>
          <w:color w:val="000000"/>
        </w:rPr>
        <w:t>.</w:t>
      </w:r>
    </w:p>
    <w:p w14:paraId="1FDC086A" w14:textId="3774DF88" w:rsidR="00854A5E" w:rsidRPr="004C56D8" w:rsidRDefault="00C41746" w:rsidP="00391028">
      <w:pPr>
        <w:pStyle w:val="ListParagraph"/>
        <w:numPr>
          <w:ilvl w:val="0"/>
          <w:numId w:val="10"/>
        </w:numPr>
        <w:spacing w:before="120"/>
        <w:ind w:left="360"/>
        <w:rPr>
          <w:rFonts w:ascii="Cambria" w:hAnsi="Cambria" w:cs="Times New Roman"/>
          <w:b/>
          <w:color w:val="000000"/>
        </w:rPr>
      </w:pPr>
      <w:r>
        <w:rPr>
          <w:rFonts w:ascii="Cambria" w:hAnsi="Cambria" w:cs="Times New Roman"/>
          <w:b/>
          <w:color w:val="000000"/>
        </w:rPr>
        <w:t>Pulse-spin</w:t>
      </w:r>
      <w:r w:rsidR="00854A5E" w:rsidRPr="003C37CE">
        <w:rPr>
          <w:rFonts w:ascii="Cambria" w:hAnsi="Cambria" w:cs="Times New Roman"/>
          <w:b/>
          <w:color w:val="000000"/>
        </w:rPr>
        <w:t xml:space="preserve"> the 1.5 ml tube to remove </w:t>
      </w:r>
      <w:r>
        <w:rPr>
          <w:rFonts w:ascii="Cambria" w:hAnsi="Cambria" w:cs="Times New Roman"/>
          <w:b/>
          <w:color w:val="000000"/>
        </w:rPr>
        <w:t>the condensation from</w:t>
      </w:r>
      <w:r w:rsidR="00854A5E" w:rsidRPr="003C37CE">
        <w:rPr>
          <w:rFonts w:ascii="Cambria" w:hAnsi="Cambria" w:cs="Times New Roman"/>
          <w:b/>
          <w:color w:val="000000"/>
        </w:rPr>
        <w:t xml:space="preserve"> inside the lid.</w:t>
      </w:r>
    </w:p>
    <w:p w14:paraId="573B9A01" w14:textId="6707A5B4" w:rsidR="00854A5E" w:rsidRPr="003C37CE" w:rsidRDefault="00854A5E" w:rsidP="00391028">
      <w:pPr>
        <w:pStyle w:val="ListParagraph"/>
        <w:widowControl w:val="0"/>
        <w:numPr>
          <w:ilvl w:val="0"/>
          <w:numId w:val="10"/>
        </w:numPr>
        <w:autoSpaceDE w:val="0"/>
        <w:autoSpaceDN w:val="0"/>
        <w:adjustRightInd w:val="0"/>
        <w:spacing w:before="120"/>
        <w:ind w:left="360"/>
        <w:contextualSpacing w:val="0"/>
        <w:rPr>
          <w:rFonts w:ascii="Cambria" w:hAnsi="Cambria" w:cs="Times New Roman"/>
          <w:b/>
        </w:rPr>
      </w:pPr>
      <w:r w:rsidRPr="00750FF0">
        <w:rPr>
          <w:rFonts w:ascii="Cambria" w:hAnsi="Cambria" w:cs="Times New Roman"/>
          <w:b/>
        </w:rPr>
        <w:t xml:space="preserve">Add </w:t>
      </w:r>
      <w:r w:rsidR="00055CBA">
        <w:rPr>
          <w:rFonts w:ascii="Cambria" w:hAnsi="Cambria" w:cs="Times New Roman"/>
          <w:b/>
          <w:highlight w:val="red"/>
        </w:rPr>
        <w:t>4</w:t>
      </w:r>
      <w:r w:rsidR="00055CBA" w:rsidRPr="00055CBA">
        <w:rPr>
          <w:rFonts w:ascii="Cambria" w:hAnsi="Cambria" w:cs="Times New Roman"/>
          <w:b/>
          <w:highlight w:val="red"/>
        </w:rPr>
        <w:t xml:space="preserve">00 </w:t>
      </w:r>
      <w:r w:rsidRPr="00055CBA">
        <w:rPr>
          <w:rFonts w:ascii="Cambria" w:hAnsi="Cambria" w:cs="Times New Roman"/>
          <w:b/>
          <w:highlight w:val="red"/>
        </w:rPr>
        <w:t xml:space="preserve">μl </w:t>
      </w:r>
      <w:r w:rsidR="006025E7" w:rsidRPr="00055CBA">
        <w:rPr>
          <w:rFonts w:ascii="Cambria" w:hAnsi="Cambria" w:cs="Times New Roman"/>
          <w:b/>
          <w:highlight w:val="red"/>
        </w:rPr>
        <w:t xml:space="preserve">of </w:t>
      </w:r>
      <w:r w:rsidRPr="00055CBA">
        <w:rPr>
          <w:rFonts w:ascii="Cambria" w:hAnsi="Cambria" w:cs="Times New Roman"/>
          <w:b/>
          <w:highlight w:val="red"/>
        </w:rPr>
        <w:t>ethanol (</w:t>
      </w:r>
      <w:r w:rsidRPr="00750FF0">
        <w:rPr>
          <w:rFonts w:ascii="Cambria" w:hAnsi="Cambria" w:cs="Times New Roman"/>
          <w:b/>
        </w:rPr>
        <w:t>96–100%), close the lid and mix thoroughly by pulse-</w:t>
      </w:r>
      <w:r w:rsidRPr="003C37CE">
        <w:rPr>
          <w:rFonts w:ascii="Cambria" w:hAnsi="Cambria" w:cs="Times New Roman"/>
          <w:b/>
        </w:rPr>
        <w:t>vortexing for 15 s. Incubate for 3 min at room temperature.</w:t>
      </w:r>
    </w:p>
    <w:p w14:paraId="24900DDA" w14:textId="2B4FD449" w:rsidR="00854A5E" w:rsidRPr="00240014" w:rsidRDefault="00981E89" w:rsidP="00854A5E">
      <w:pPr>
        <w:pStyle w:val="ListParagraph"/>
        <w:widowControl w:val="0"/>
        <w:tabs>
          <w:tab w:val="left" w:pos="630"/>
        </w:tabs>
        <w:autoSpaceDE w:val="0"/>
        <w:autoSpaceDN w:val="0"/>
        <w:adjustRightInd w:val="0"/>
        <w:ind w:left="630" w:hanging="270"/>
        <w:rPr>
          <w:rFonts w:ascii="Cambria" w:hAnsi="Cambria" w:cs="Times New Roman"/>
          <w:i/>
        </w:rPr>
      </w:pPr>
      <w:r>
        <w:rPr>
          <w:rFonts w:ascii="Cambria" w:hAnsi="Cambria" w:cs="Times New Roman"/>
        </w:rPr>
        <w:tab/>
      </w:r>
      <w:r w:rsidR="00854A5E" w:rsidRPr="003C37CE">
        <w:rPr>
          <w:rFonts w:ascii="Cambria" w:hAnsi="Cambria" w:cs="Times New Roman"/>
        </w:rPr>
        <w:t xml:space="preserve">Note: </w:t>
      </w:r>
      <w:r w:rsidR="00854A5E" w:rsidRPr="00240014">
        <w:rPr>
          <w:rFonts w:ascii="Cambria" w:hAnsi="Cambria" w:cs="Times New Roman"/>
          <w:i/>
        </w:rPr>
        <w:t>If room temperature exceeds 25°C, cool the ethanol on ice before adding to the tube.</w:t>
      </w:r>
    </w:p>
    <w:p w14:paraId="457036D7" w14:textId="1B8C2421" w:rsidR="00854A5E" w:rsidRPr="00405307" w:rsidRDefault="00666D3A" w:rsidP="00391028">
      <w:pPr>
        <w:pStyle w:val="ListParagraph"/>
        <w:widowControl w:val="0"/>
        <w:numPr>
          <w:ilvl w:val="0"/>
          <w:numId w:val="10"/>
        </w:numPr>
        <w:autoSpaceDE w:val="0"/>
        <w:autoSpaceDN w:val="0"/>
        <w:adjustRightInd w:val="0"/>
        <w:spacing w:before="120"/>
        <w:ind w:left="360"/>
        <w:contextualSpacing w:val="0"/>
        <w:rPr>
          <w:rFonts w:ascii="Cambria" w:hAnsi="Cambria" w:cs="Times New Roman"/>
          <w:b/>
        </w:rPr>
      </w:pPr>
      <w:r>
        <w:rPr>
          <w:rFonts w:ascii="Cambria" w:hAnsi="Cambria" w:cs="Times New Roman"/>
          <w:b/>
        </w:rPr>
        <w:t>Pulse-spin the tube</w:t>
      </w:r>
      <w:r w:rsidR="00854A5E" w:rsidRPr="00405307">
        <w:rPr>
          <w:rFonts w:ascii="Cambria" w:hAnsi="Cambria" w:cs="Times New Roman"/>
          <w:b/>
        </w:rPr>
        <w:t>.</w:t>
      </w:r>
    </w:p>
    <w:p w14:paraId="54113170" w14:textId="51A120DB" w:rsidR="00854A5E" w:rsidRPr="00DD3AE5" w:rsidRDefault="00854A5E" w:rsidP="00391028">
      <w:pPr>
        <w:pStyle w:val="ListParagraph"/>
        <w:widowControl w:val="0"/>
        <w:numPr>
          <w:ilvl w:val="0"/>
          <w:numId w:val="10"/>
        </w:numPr>
        <w:autoSpaceDE w:val="0"/>
        <w:autoSpaceDN w:val="0"/>
        <w:adjustRightInd w:val="0"/>
        <w:spacing w:before="120"/>
        <w:ind w:left="360"/>
        <w:contextualSpacing w:val="0"/>
        <w:rPr>
          <w:rFonts w:ascii="Cambria" w:hAnsi="Cambria" w:cs="Times New Roman"/>
        </w:rPr>
      </w:pPr>
      <w:r w:rsidRPr="00405307">
        <w:rPr>
          <w:rFonts w:ascii="Cambria" w:hAnsi="Cambria" w:cs="Times New Roman"/>
          <w:b/>
        </w:rPr>
        <w:t>Carefully transfer the entire lysate to the QIAamp MinElute column (in a 2 ml collection tube) without</w:t>
      </w:r>
      <w:r w:rsidR="00F87B6A">
        <w:rPr>
          <w:rFonts w:ascii="Cambria" w:hAnsi="Cambria" w:cs="Times New Roman"/>
          <w:b/>
        </w:rPr>
        <w:t xml:space="preserve"> wetting the rim. Close the lid and centrifuge at 6000 x g</w:t>
      </w:r>
      <w:r w:rsidRPr="00405307">
        <w:rPr>
          <w:rFonts w:ascii="Cambria" w:hAnsi="Cambria" w:cs="Times New Roman"/>
          <w:b/>
        </w:rPr>
        <w:t xml:space="preserve"> </w:t>
      </w:r>
      <w:r w:rsidRPr="006F47E1">
        <w:rPr>
          <w:rFonts w:ascii="Cambria" w:hAnsi="Cambria" w:cs="Times New Roman"/>
          <w:b/>
        </w:rPr>
        <w:t xml:space="preserve">for 1 min. </w:t>
      </w:r>
      <w:r w:rsidR="00C84849" w:rsidRPr="006F47E1">
        <w:rPr>
          <w:rFonts w:ascii="Cambria" w:hAnsi="Cambria" w:cs="Times New Roman"/>
          <w:b/>
        </w:rPr>
        <w:t>Discard the flow</w:t>
      </w:r>
      <w:r w:rsidR="006F47E1">
        <w:rPr>
          <w:rFonts w:ascii="Cambria" w:hAnsi="Cambria" w:cs="Times New Roman"/>
          <w:b/>
        </w:rPr>
        <w:t>-</w:t>
      </w:r>
      <w:r w:rsidR="00C84849" w:rsidRPr="006F47E1">
        <w:rPr>
          <w:rFonts w:ascii="Cambria" w:hAnsi="Cambria" w:cs="Times New Roman"/>
          <w:b/>
        </w:rPr>
        <w:t>through and pl</w:t>
      </w:r>
      <w:r w:rsidRPr="006F47E1">
        <w:rPr>
          <w:rFonts w:ascii="Cambria" w:hAnsi="Cambria" w:cs="Times New Roman"/>
          <w:b/>
        </w:rPr>
        <w:t>ace the QIAamp MinElute column in a</w:t>
      </w:r>
      <w:r w:rsidRPr="00405307">
        <w:rPr>
          <w:rFonts w:ascii="Cambria" w:hAnsi="Cambria" w:cs="Times New Roman"/>
          <w:b/>
        </w:rPr>
        <w:t xml:space="preserve"> clean 2 ml collection tube.</w:t>
      </w:r>
      <w:r>
        <w:rPr>
          <w:rFonts w:ascii="Cambria" w:hAnsi="Cambria" w:cs="Times New Roman"/>
        </w:rPr>
        <w:t xml:space="preserve"> </w:t>
      </w:r>
      <w:r w:rsidR="00DD3AE5">
        <w:rPr>
          <w:rFonts w:ascii="Cambria" w:hAnsi="Cambria" w:cs="Times New Roman"/>
        </w:rPr>
        <w:t xml:space="preserve"> </w:t>
      </w:r>
      <w:r w:rsidRPr="00DD3AE5">
        <w:rPr>
          <w:rFonts w:ascii="Cambria" w:hAnsi="Cambria" w:cs="Times New Roman"/>
        </w:rPr>
        <w:t xml:space="preserve">If the lysate has not completely passed through the membrane after centrifugation, centrifuge again at a higher speed until the QIAamp </w:t>
      </w:r>
      <w:r w:rsidRPr="00DD3AE5">
        <w:rPr>
          <w:rFonts w:ascii="Cambria" w:hAnsi="Cambria" w:cs="Times New Roman"/>
        </w:rPr>
        <w:lastRenderedPageBreak/>
        <w:t>MinElute column is empty.</w:t>
      </w:r>
    </w:p>
    <w:p w14:paraId="32A26663" w14:textId="4D3CFFD8" w:rsidR="00854A5E" w:rsidRPr="00405307" w:rsidRDefault="00854A5E" w:rsidP="00391028">
      <w:pPr>
        <w:pStyle w:val="ListParagraph"/>
        <w:widowControl w:val="0"/>
        <w:numPr>
          <w:ilvl w:val="0"/>
          <w:numId w:val="10"/>
        </w:numPr>
        <w:autoSpaceDE w:val="0"/>
        <w:autoSpaceDN w:val="0"/>
        <w:adjustRightInd w:val="0"/>
        <w:spacing w:before="120"/>
        <w:ind w:left="360"/>
        <w:contextualSpacing w:val="0"/>
        <w:rPr>
          <w:rFonts w:ascii="Cambria" w:hAnsi="Cambria" w:cs="Times New Roman"/>
          <w:b/>
        </w:rPr>
      </w:pPr>
      <w:r w:rsidRPr="00405307">
        <w:rPr>
          <w:rFonts w:ascii="Cambria" w:hAnsi="Cambria" w:cs="Times New Roman"/>
          <w:b/>
        </w:rPr>
        <w:t xml:space="preserve">Carefully open the QIAamp MinElute column and add 500 μl Buffer AW1 without wetting the rim. Close the lid and centrifuge at 6000 x g for 1 min. </w:t>
      </w:r>
      <w:r w:rsidR="000C5301" w:rsidRPr="006F47E1">
        <w:rPr>
          <w:rFonts w:ascii="Cambria" w:hAnsi="Cambria" w:cs="Times New Roman"/>
          <w:b/>
        </w:rPr>
        <w:t>Discard the flow</w:t>
      </w:r>
      <w:r w:rsidR="000C5301">
        <w:rPr>
          <w:rFonts w:ascii="Cambria" w:hAnsi="Cambria" w:cs="Times New Roman"/>
          <w:b/>
        </w:rPr>
        <w:t>-</w:t>
      </w:r>
      <w:r w:rsidR="000C5301" w:rsidRPr="006F47E1">
        <w:rPr>
          <w:rFonts w:ascii="Cambria" w:hAnsi="Cambria" w:cs="Times New Roman"/>
          <w:b/>
        </w:rPr>
        <w:t xml:space="preserve">through and </w:t>
      </w:r>
      <w:r w:rsidR="000C5301">
        <w:rPr>
          <w:rFonts w:ascii="Cambria" w:hAnsi="Cambria" w:cs="Times New Roman"/>
          <w:b/>
        </w:rPr>
        <w:t>p</w:t>
      </w:r>
      <w:r w:rsidRPr="00405307">
        <w:rPr>
          <w:rFonts w:ascii="Cambria" w:hAnsi="Cambria" w:cs="Times New Roman"/>
          <w:b/>
        </w:rPr>
        <w:t>lace the QIAamp MinElute column in a clean 2 ml collection tube.</w:t>
      </w:r>
    </w:p>
    <w:p w14:paraId="1B3EAF7F" w14:textId="4AE044E1" w:rsidR="00854A5E" w:rsidRPr="001C1CA4" w:rsidRDefault="00854A5E" w:rsidP="00391028">
      <w:pPr>
        <w:pStyle w:val="ListParagraph"/>
        <w:widowControl w:val="0"/>
        <w:numPr>
          <w:ilvl w:val="0"/>
          <w:numId w:val="10"/>
        </w:numPr>
        <w:autoSpaceDE w:val="0"/>
        <w:autoSpaceDN w:val="0"/>
        <w:adjustRightInd w:val="0"/>
        <w:spacing w:before="120"/>
        <w:ind w:left="360"/>
        <w:contextualSpacing w:val="0"/>
        <w:rPr>
          <w:rFonts w:ascii="Cambria" w:hAnsi="Cambria" w:cs="Times New Roman"/>
          <w:b/>
        </w:rPr>
      </w:pPr>
      <w:r w:rsidRPr="001C1CA4">
        <w:rPr>
          <w:rFonts w:ascii="Cambria" w:hAnsi="Cambria" w:cs="Times New Roman"/>
          <w:b/>
        </w:rPr>
        <w:t>Carefully open the QIAamp MinElute column and add 500 μl Buffer AW2 without</w:t>
      </w:r>
      <w:r w:rsidR="0069228A">
        <w:rPr>
          <w:rFonts w:ascii="Cambria" w:hAnsi="Cambria" w:cs="Times New Roman"/>
          <w:b/>
        </w:rPr>
        <w:t xml:space="preserve"> wetting the rim. Close the lid</w:t>
      </w:r>
      <w:r w:rsidRPr="001C1CA4">
        <w:rPr>
          <w:rFonts w:ascii="Cambria" w:hAnsi="Cambria" w:cs="Times New Roman"/>
          <w:b/>
        </w:rPr>
        <w:t xml:space="preserve"> and centrifuge at 6000 x g for 1 min. </w:t>
      </w:r>
      <w:r w:rsidR="0069228A" w:rsidRPr="006F47E1">
        <w:rPr>
          <w:rFonts w:ascii="Cambria" w:hAnsi="Cambria" w:cs="Times New Roman"/>
          <w:b/>
        </w:rPr>
        <w:t>Discard the flow</w:t>
      </w:r>
      <w:r w:rsidR="0069228A">
        <w:rPr>
          <w:rFonts w:ascii="Cambria" w:hAnsi="Cambria" w:cs="Times New Roman"/>
          <w:b/>
        </w:rPr>
        <w:t>-</w:t>
      </w:r>
      <w:r w:rsidR="0069228A" w:rsidRPr="006F47E1">
        <w:rPr>
          <w:rFonts w:ascii="Cambria" w:hAnsi="Cambria" w:cs="Times New Roman"/>
          <w:b/>
        </w:rPr>
        <w:t xml:space="preserve">through and </w:t>
      </w:r>
      <w:r w:rsidR="0069228A">
        <w:rPr>
          <w:rFonts w:ascii="Cambria" w:hAnsi="Cambria" w:cs="Times New Roman"/>
          <w:b/>
        </w:rPr>
        <w:t>p</w:t>
      </w:r>
      <w:r w:rsidRPr="001C1CA4">
        <w:rPr>
          <w:rFonts w:ascii="Cambria" w:hAnsi="Cambria" w:cs="Times New Roman"/>
          <w:b/>
        </w:rPr>
        <w:t xml:space="preserve">lace the QIAamp MinElute column in a clean 2 ml collection tube. </w:t>
      </w:r>
    </w:p>
    <w:p w14:paraId="4EDF5235" w14:textId="77777777" w:rsidR="00854A5E" w:rsidRPr="00854A5E" w:rsidRDefault="00854A5E" w:rsidP="00854A5E">
      <w:pPr>
        <w:pStyle w:val="ListParagraph"/>
        <w:widowControl w:val="0"/>
        <w:autoSpaceDE w:val="0"/>
        <w:autoSpaceDN w:val="0"/>
        <w:adjustRightInd w:val="0"/>
        <w:ind w:left="360"/>
        <w:contextualSpacing w:val="0"/>
        <w:rPr>
          <w:rFonts w:ascii="Cambria" w:hAnsi="Cambria" w:cs="Times New Roman"/>
        </w:rPr>
      </w:pPr>
      <w:r w:rsidRPr="00854A5E">
        <w:rPr>
          <w:rFonts w:ascii="Cambria" w:hAnsi="Cambria" w:cs="Times New Roman"/>
        </w:rPr>
        <w:t xml:space="preserve">Contact between the QIAamp MinElute column and the flow-through should be avoided. </w:t>
      </w:r>
    </w:p>
    <w:p w14:paraId="6861A87F" w14:textId="77777777" w:rsidR="00854A5E" w:rsidRPr="001C1CA4" w:rsidRDefault="00854A5E" w:rsidP="00391028">
      <w:pPr>
        <w:pStyle w:val="ListParagraph"/>
        <w:widowControl w:val="0"/>
        <w:numPr>
          <w:ilvl w:val="0"/>
          <w:numId w:val="10"/>
        </w:numPr>
        <w:autoSpaceDE w:val="0"/>
        <w:autoSpaceDN w:val="0"/>
        <w:adjustRightInd w:val="0"/>
        <w:spacing w:before="120"/>
        <w:ind w:left="360"/>
        <w:contextualSpacing w:val="0"/>
        <w:rPr>
          <w:rFonts w:ascii="Cambria" w:hAnsi="Cambria" w:cs="Times New Roman"/>
          <w:b/>
        </w:rPr>
      </w:pPr>
      <w:r>
        <w:rPr>
          <w:rFonts w:ascii="Cambria" w:hAnsi="Cambria" w:cs="Times New Roman"/>
          <w:b/>
        </w:rPr>
        <w:t>Centrifuge at full speed (16</w:t>
      </w:r>
      <w:r w:rsidRPr="001C1CA4">
        <w:rPr>
          <w:rFonts w:ascii="Cambria" w:hAnsi="Cambria" w:cs="Times New Roman"/>
          <w:b/>
        </w:rPr>
        <w:t>,000 x g) for 3 min to dry the membrane completely.</w:t>
      </w:r>
    </w:p>
    <w:p w14:paraId="058A09E6" w14:textId="77777777" w:rsidR="00854A5E" w:rsidRPr="00854A5E" w:rsidRDefault="00854A5E" w:rsidP="00854A5E">
      <w:pPr>
        <w:pStyle w:val="ListParagraph"/>
        <w:widowControl w:val="0"/>
        <w:autoSpaceDE w:val="0"/>
        <w:autoSpaceDN w:val="0"/>
        <w:adjustRightInd w:val="0"/>
        <w:ind w:left="360"/>
        <w:contextualSpacing w:val="0"/>
        <w:rPr>
          <w:rFonts w:ascii="Cambria" w:hAnsi="Cambria" w:cs="Times New Roman"/>
        </w:rPr>
      </w:pPr>
      <w:r w:rsidRPr="00854A5E">
        <w:rPr>
          <w:rFonts w:ascii="Cambria" w:hAnsi="Cambria" w:cs="Times New Roman"/>
        </w:rPr>
        <w:t>This step is necessary, since ethanol carryover into the eluate may interfere with some downstream applications.</w:t>
      </w:r>
    </w:p>
    <w:p w14:paraId="1BAA7667" w14:textId="7434E29E" w:rsidR="00854A5E" w:rsidRDefault="00775515" w:rsidP="00391028">
      <w:pPr>
        <w:pStyle w:val="ListParagraph"/>
        <w:widowControl w:val="0"/>
        <w:numPr>
          <w:ilvl w:val="0"/>
          <w:numId w:val="10"/>
        </w:numPr>
        <w:autoSpaceDE w:val="0"/>
        <w:autoSpaceDN w:val="0"/>
        <w:adjustRightInd w:val="0"/>
        <w:spacing w:before="120"/>
        <w:ind w:left="360"/>
        <w:contextualSpacing w:val="0"/>
        <w:rPr>
          <w:rFonts w:ascii="Cambria" w:hAnsi="Cambria" w:cs="Times New Roman"/>
        </w:rPr>
      </w:pPr>
      <w:r>
        <w:rPr>
          <w:rFonts w:ascii="Cambria" w:hAnsi="Cambria" w:cs="Times New Roman"/>
          <w:b/>
        </w:rPr>
        <w:t>Discard the flow-through and p</w:t>
      </w:r>
      <w:r w:rsidR="00854A5E" w:rsidRPr="001C1CA4">
        <w:rPr>
          <w:rFonts w:ascii="Cambria" w:hAnsi="Cambria" w:cs="Times New Roman"/>
          <w:b/>
        </w:rPr>
        <w:t xml:space="preserve">lace the QIAamp MinElute column in a clean 1.5 ml microcentrifuge tube (not provided). Carefully open the lid of the QIAamp MinElute column and apply </w:t>
      </w:r>
      <w:r w:rsidR="00DD3AE5">
        <w:rPr>
          <w:rFonts w:ascii="Cambria" w:hAnsi="Cambria" w:cs="Times New Roman"/>
          <w:b/>
        </w:rPr>
        <w:t>35</w:t>
      </w:r>
      <w:r w:rsidR="00854A5E" w:rsidRPr="001C1CA4">
        <w:rPr>
          <w:rFonts w:ascii="Cambria" w:hAnsi="Cambria" w:cs="Times New Roman"/>
          <w:b/>
        </w:rPr>
        <w:t xml:space="preserve"> μl Buffer AE or distilled water to the center of the membrane.</w:t>
      </w:r>
    </w:p>
    <w:p w14:paraId="758D0995" w14:textId="77777777" w:rsidR="00854A5E" w:rsidRPr="00854A5E" w:rsidRDefault="00854A5E" w:rsidP="00854A5E">
      <w:pPr>
        <w:widowControl w:val="0"/>
        <w:autoSpaceDE w:val="0"/>
        <w:autoSpaceDN w:val="0"/>
        <w:adjustRightInd w:val="0"/>
        <w:ind w:left="360"/>
        <w:rPr>
          <w:rFonts w:ascii="Cambria" w:hAnsi="Cambria" w:cs="Times New Roman"/>
        </w:rPr>
      </w:pPr>
      <w:r w:rsidRPr="00854A5E">
        <w:rPr>
          <w:rFonts w:ascii="Cambria" w:hAnsi="Cambria" w:cs="Times New Roman"/>
        </w:rPr>
        <w:t>Remember that the volume of eluate will be up to 5 μl less than the volume of elution solution applied to the column.</w:t>
      </w:r>
    </w:p>
    <w:p w14:paraId="3EB593DD" w14:textId="77777777" w:rsidR="00854A5E" w:rsidRPr="009056C7" w:rsidRDefault="00854A5E" w:rsidP="00391028">
      <w:pPr>
        <w:pStyle w:val="ListParagraph"/>
        <w:widowControl w:val="0"/>
        <w:numPr>
          <w:ilvl w:val="0"/>
          <w:numId w:val="10"/>
        </w:numPr>
        <w:autoSpaceDE w:val="0"/>
        <w:autoSpaceDN w:val="0"/>
        <w:adjustRightInd w:val="0"/>
        <w:spacing w:before="120"/>
        <w:ind w:left="360"/>
        <w:contextualSpacing w:val="0"/>
        <w:rPr>
          <w:rFonts w:ascii="Cambria" w:hAnsi="Cambria" w:cs="Times New Roman"/>
          <w:b/>
        </w:rPr>
      </w:pPr>
      <w:r w:rsidRPr="009056C7">
        <w:rPr>
          <w:rFonts w:ascii="Cambria" w:hAnsi="Cambria" w:cs="Times New Roman"/>
          <w:b/>
        </w:rPr>
        <w:t xml:space="preserve">Close the lid and incubate at room temperature (15–25°C) for 1 min. Centrifuge at </w:t>
      </w:r>
      <w:r>
        <w:rPr>
          <w:rFonts w:ascii="Cambria" w:hAnsi="Cambria" w:cs="Times New Roman"/>
          <w:b/>
        </w:rPr>
        <w:t>full speed (16</w:t>
      </w:r>
      <w:r w:rsidRPr="009056C7">
        <w:rPr>
          <w:rFonts w:ascii="Cambria" w:hAnsi="Cambria" w:cs="Times New Roman"/>
          <w:b/>
        </w:rPr>
        <w:t xml:space="preserve">,000 x g) for 1 min. </w:t>
      </w:r>
    </w:p>
    <w:p w14:paraId="56F64D24" w14:textId="77777777" w:rsidR="00854A5E" w:rsidRPr="00854A5E" w:rsidRDefault="00854A5E" w:rsidP="00854A5E">
      <w:pPr>
        <w:pStyle w:val="ListParagraph"/>
        <w:widowControl w:val="0"/>
        <w:autoSpaceDE w:val="0"/>
        <w:autoSpaceDN w:val="0"/>
        <w:adjustRightInd w:val="0"/>
        <w:ind w:left="360"/>
        <w:contextualSpacing w:val="0"/>
        <w:rPr>
          <w:rFonts w:ascii="Cambria" w:hAnsi="Cambria" w:cs="Times New Roman"/>
        </w:rPr>
      </w:pPr>
      <w:r w:rsidRPr="00854A5E">
        <w:rPr>
          <w:rFonts w:ascii="Cambria" w:hAnsi="Cambria" w:cs="Times New Roman"/>
        </w:rPr>
        <w:t>Incubating the QIAamp MinElute column loaded with Buffer AE or water for 5 min at room temperature before centrifugation generally increases DNA yield.</w:t>
      </w:r>
    </w:p>
    <w:p w14:paraId="41FA3F56" w14:textId="1D256AD3" w:rsidR="00854A5E" w:rsidRPr="00DF2717" w:rsidRDefault="005665D3" w:rsidP="00391028">
      <w:pPr>
        <w:pStyle w:val="ListParagraph"/>
        <w:widowControl w:val="0"/>
        <w:numPr>
          <w:ilvl w:val="0"/>
          <w:numId w:val="10"/>
        </w:numPr>
        <w:autoSpaceDE w:val="0"/>
        <w:autoSpaceDN w:val="0"/>
        <w:adjustRightInd w:val="0"/>
        <w:spacing w:before="120" w:after="120"/>
        <w:ind w:left="360"/>
        <w:contextualSpacing w:val="0"/>
        <w:rPr>
          <w:rFonts w:ascii="Cambria" w:hAnsi="Cambria" w:cs="Times New Roman"/>
          <w:b/>
        </w:rPr>
      </w:pPr>
      <w:r>
        <w:rPr>
          <w:rFonts w:ascii="Cambria" w:hAnsi="Cambria" w:cs="Calibri"/>
          <w:b/>
        </w:rPr>
        <w:t>Elution step can be repeated 2-3 times</w:t>
      </w:r>
      <w:r w:rsidR="00854A5E">
        <w:rPr>
          <w:rFonts w:ascii="Cambria" w:hAnsi="Cambria" w:cs="Calibri"/>
          <w:b/>
        </w:rPr>
        <w:t xml:space="preserve"> to increase DNA </w:t>
      </w:r>
      <w:r w:rsidR="009C04A0">
        <w:rPr>
          <w:rFonts w:ascii="Cambria" w:hAnsi="Cambria" w:cs="Calibri"/>
          <w:b/>
        </w:rPr>
        <w:t>recovery</w:t>
      </w:r>
      <w:r w:rsidR="00854A5E">
        <w:rPr>
          <w:rFonts w:ascii="Cambria" w:hAnsi="Cambria" w:cs="Calibri"/>
          <w:b/>
        </w:rPr>
        <w:t>,</w:t>
      </w:r>
      <w:r w:rsidR="00854A5E" w:rsidRPr="0080129F">
        <w:rPr>
          <w:rFonts w:ascii="Cambria" w:hAnsi="Cambria" w:cs="Calibri"/>
          <w:b/>
        </w:rPr>
        <w:t xml:space="preserve"> depending on the amount of </w:t>
      </w:r>
      <w:r>
        <w:rPr>
          <w:rFonts w:ascii="Cambria" w:hAnsi="Cambria" w:cs="Calibri"/>
          <w:b/>
        </w:rPr>
        <w:t>starting material</w:t>
      </w:r>
      <w:r w:rsidR="00854A5E" w:rsidRPr="0080129F">
        <w:rPr>
          <w:rFonts w:ascii="Cambria" w:hAnsi="Cambria" w:cs="Calibri"/>
          <w:b/>
        </w:rPr>
        <w:t xml:space="preserve"> used.</w:t>
      </w:r>
    </w:p>
    <w:p w14:paraId="37188D8E" w14:textId="28DF49B1" w:rsidR="00DF2717" w:rsidRPr="007139F4" w:rsidRDefault="00DF2717" w:rsidP="00391028">
      <w:pPr>
        <w:pStyle w:val="ListParagraph"/>
        <w:widowControl w:val="0"/>
        <w:numPr>
          <w:ilvl w:val="0"/>
          <w:numId w:val="10"/>
        </w:numPr>
        <w:autoSpaceDE w:val="0"/>
        <w:autoSpaceDN w:val="0"/>
        <w:adjustRightInd w:val="0"/>
        <w:spacing w:before="120" w:after="120"/>
        <w:ind w:left="360"/>
        <w:contextualSpacing w:val="0"/>
        <w:rPr>
          <w:rFonts w:ascii="Cambria" w:hAnsi="Cambria" w:cs="Times New Roman"/>
          <w:b/>
        </w:rPr>
      </w:pPr>
      <w:r>
        <w:rPr>
          <w:rFonts w:ascii="Cambria" w:hAnsi="Cambria" w:cs="Calibri"/>
          <w:b/>
        </w:rPr>
        <w:t>Quality of recovered DNA can be assayed through agarose gel electrophoresis.</w:t>
      </w:r>
    </w:p>
    <w:p w14:paraId="584C7CC8" w14:textId="77777777" w:rsidR="00854A5E" w:rsidRPr="00854A5E" w:rsidRDefault="00854A5E" w:rsidP="00854A5E">
      <w:pPr>
        <w:widowControl w:val="0"/>
        <w:autoSpaceDE w:val="0"/>
        <w:autoSpaceDN w:val="0"/>
        <w:adjustRightInd w:val="0"/>
        <w:rPr>
          <w:rFonts w:ascii="Cambria" w:hAnsi="Cambria" w:cs="Times New Roman"/>
          <w:color w:val="000000" w:themeColor="text1"/>
        </w:rPr>
      </w:pPr>
    </w:p>
    <w:p w14:paraId="513C414C" w14:textId="4234F644" w:rsidR="00F02CA6" w:rsidRDefault="002C6D9C" w:rsidP="00F02CA6">
      <w:pPr>
        <w:widowControl w:val="0"/>
        <w:autoSpaceDE w:val="0"/>
        <w:autoSpaceDN w:val="0"/>
        <w:adjustRightInd w:val="0"/>
        <w:rPr>
          <w:rFonts w:ascii="Cambria" w:hAnsi="Cambria" w:cs="Times New Roman"/>
          <w:b/>
          <w:color w:val="E36C0A" w:themeColor="accent6" w:themeShade="BF"/>
          <w:sz w:val="36"/>
          <w:u w:val="single"/>
        </w:rPr>
      </w:pPr>
      <w:r>
        <w:rPr>
          <w:rFonts w:ascii="Cambria" w:hAnsi="Cambria" w:cs="Times New Roman"/>
          <w:b/>
          <w:color w:val="E36C0A" w:themeColor="accent6" w:themeShade="BF"/>
          <w:sz w:val="36"/>
          <w:u w:val="single"/>
        </w:rPr>
        <w:t>B</w:t>
      </w:r>
      <w:r w:rsidRPr="002C6D9C">
        <w:rPr>
          <w:rFonts w:ascii="Cambria" w:hAnsi="Cambria" w:cs="Times New Roman"/>
          <w:b/>
          <w:color w:val="E36C0A" w:themeColor="accent6" w:themeShade="BF"/>
          <w:sz w:val="36"/>
          <w:u w:val="single"/>
        </w:rPr>
        <w:t>arcoded library construction</w:t>
      </w:r>
    </w:p>
    <w:p w14:paraId="2BCEFE0B" w14:textId="77777777" w:rsidR="002C6D9C" w:rsidRDefault="002C6D9C" w:rsidP="002C6D9C">
      <w:pPr>
        <w:spacing w:after="120"/>
        <w:rPr>
          <w:b/>
          <w:sz w:val="32"/>
        </w:rPr>
      </w:pPr>
      <w:r>
        <w:rPr>
          <w:b/>
          <w:sz w:val="32"/>
        </w:rPr>
        <w:t xml:space="preserve">Materials: </w:t>
      </w:r>
    </w:p>
    <w:p w14:paraId="0814E19B" w14:textId="3EF4A77D" w:rsidR="002C6D9C" w:rsidRDefault="002C6D9C" w:rsidP="00391028">
      <w:pPr>
        <w:pStyle w:val="ListParagraph"/>
        <w:numPr>
          <w:ilvl w:val="0"/>
          <w:numId w:val="6"/>
        </w:numPr>
        <w:spacing w:after="120"/>
      </w:pPr>
      <w:r w:rsidRPr="002C6D9C">
        <w:t>KAPA Hyper Prep Kit Illumina® platforms (Cat. no. KR0961-v1.14)</w:t>
      </w:r>
    </w:p>
    <w:p w14:paraId="3430E9D4" w14:textId="3A738F71" w:rsidR="00DD3AE5" w:rsidRPr="00895CB5" w:rsidRDefault="00895CB5" w:rsidP="00895CB5">
      <w:pPr>
        <w:spacing w:before="240"/>
        <w:rPr>
          <w:rFonts w:ascii="Cambria" w:hAnsi="Cambria" w:cs="Times New Roman"/>
          <w:b/>
          <w:sz w:val="32"/>
        </w:rPr>
      </w:pPr>
      <w:r w:rsidRPr="00895CB5">
        <w:rPr>
          <w:rFonts w:ascii="Cambria" w:hAnsi="Cambria" w:cs="Times New Roman"/>
          <w:b/>
          <w:sz w:val="32"/>
        </w:rPr>
        <w:t>Procedure:</w:t>
      </w:r>
    </w:p>
    <w:p w14:paraId="059AE43F" w14:textId="1E914482" w:rsidR="00DD3AE5" w:rsidRPr="00DD3AE5" w:rsidRDefault="00DD3AE5" w:rsidP="00DD3AE5">
      <w:pPr>
        <w:spacing w:after="120"/>
        <w:rPr>
          <w:b/>
          <w:i/>
          <w:u w:val="single"/>
        </w:rPr>
      </w:pPr>
      <w:r>
        <w:rPr>
          <w:rFonts w:hint="eastAsia"/>
          <w:b/>
          <w:i/>
          <w:u w:val="single"/>
        </w:rPr>
        <w:t>S</w:t>
      </w:r>
      <w:r w:rsidR="00C95EB7">
        <w:rPr>
          <w:rFonts w:hint="eastAsia"/>
          <w:b/>
          <w:i/>
          <w:u w:val="single"/>
        </w:rPr>
        <w:t>onication</w:t>
      </w:r>
      <w:r w:rsidR="00C95EB7">
        <w:rPr>
          <w:b/>
          <w:i/>
          <w:u w:val="single"/>
        </w:rPr>
        <w:t xml:space="preserve"> -F</w:t>
      </w:r>
      <w:r>
        <w:rPr>
          <w:rFonts w:hint="eastAsia"/>
          <w:b/>
          <w:i/>
          <w:u w:val="single"/>
        </w:rPr>
        <w:t>or genomic DNA</w:t>
      </w:r>
      <w:r w:rsidR="00C95EB7">
        <w:rPr>
          <w:b/>
          <w:i/>
          <w:u w:val="single"/>
        </w:rPr>
        <w:t xml:space="preserve"> ONLY</w:t>
      </w:r>
    </w:p>
    <w:p w14:paraId="176C2519" w14:textId="39588D76" w:rsidR="00DD3AE5" w:rsidRPr="00562CD3" w:rsidRDefault="00A45275" w:rsidP="00391028">
      <w:pPr>
        <w:pStyle w:val="ListParagraph"/>
        <w:numPr>
          <w:ilvl w:val="0"/>
          <w:numId w:val="11"/>
        </w:numPr>
        <w:spacing w:after="120"/>
        <w:rPr>
          <w:b/>
        </w:rPr>
      </w:pPr>
      <w:r>
        <w:rPr>
          <w:b/>
        </w:rPr>
        <w:t>Load</w:t>
      </w:r>
      <w:r w:rsidR="004F721A">
        <w:rPr>
          <w:b/>
        </w:rPr>
        <w:t xml:space="preserve"> </w:t>
      </w:r>
      <w:r w:rsidR="00BB2817">
        <w:rPr>
          <w:b/>
        </w:rPr>
        <w:t>870</w:t>
      </w:r>
      <w:r>
        <w:rPr>
          <w:b/>
        </w:rPr>
        <w:t xml:space="preserve"> </w:t>
      </w:r>
      <w:r w:rsidR="00C95EB7">
        <w:rPr>
          <w:b/>
        </w:rPr>
        <w:t>ng of puri</w:t>
      </w:r>
      <w:r w:rsidR="00562CD3">
        <w:rPr>
          <w:b/>
        </w:rPr>
        <w:t>fied genomic DNA in a total volume of 87</w:t>
      </w:r>
      <w:r w:rsidR="00DD3AE5" w:rsidRPr="00DD3AE5">
        <w:rPr>
          <w:b/>
        </w:rPr>
        <w:t xml:space="preserve"> μl </w:t>
      </w:r>
      <w:r>
        <w:rPr>
          <w:b/>
        </w:rPr>
        <w:t>into</w:t>
      </w:r>
      <w:r w:rsidRPr="00562CD3">
        <w:rPr>
          <w:b/>
        </w:rPr>
        <w:t xml:space="preserve"> Covaris microtubes</w:t>
      </w:r>
      <w:r w:rsidRPr="00DD3AE5">
        <w:rPr>
          <w:b/>
        </w:rPr>
        <w:t xml:space="preserve"> </w:t>
      </w:r>
      <w:r w:rsidR="00DD3AE5" w:rsidRPr="00DD3AE5">
        <w:rPr>
          <w:b/>
        </w:rPr>
        <w:t>(</w:t>
      </w:r>
      <w:r>
        <w:rPr>
          <w:b/>
        </w:rPr>
        <w:t>use</w:t>
      </w:r>
      <w:r w:rsidR="00DD3AE5" w:rsidRPr="00DD3AE5">
        <w:rPr>
          <w:b/>
        </w:rPr>
        <w:t xml:space="preserve"> </w:t>
      </w:r>
      <w:r w:rsidR="00562CD3">
        <w:rPr>
          <w:b/>
        </w:rPr>
        <w:t>PCR-gra</w:t>
      </w:r>
      <w:r w:rsidR="00453760">
        <w:rPr>
          <w:b/>
        </w:rPr>
        <w:t>d</w:t>
      </w:r>
      <w:r w:rsidR="00562CD3">
        <w:rPr>
          <w:b/>
        </w:rPr>
        <w:t>e H</w:t>
      </w:r>
      <w:r w:rsidR="00562CD3" w:rsidRPr="00453760">
        <w:rPr>
          <w:b/>
          <w:vertAlign w:val="subscript"/>
        </w:rPr>
        <w:t>2</w:t>
      </w:r>
      <w:r w:rsidR="00562CD3">
        <w:rPr>
          <w:b/>
        </w:rPr>
        <w:t>O</w:t>
      </w:r>
      <w:r w:rsidR="00453760">
        <w:rPr>
          <w:b/>
        </w:rPr>
        <w:t>)</w:t>
      </w:r>
      <w:r w:rsidR="00DD3AE5" w:rsidRPr="00562CD3">
        <w:rPr>
          <w:b/>
        </w:rPr>
        <w:t>.</w:t>
      </w:r>
    </w:p>
    <w:p w14:paraId="1C1DBD09" w14:textId="640CC0D4" w:rsidR="00231EE9" w:rsidRPr="00BB5249" w:rsidRDefault="00DD3AE5" w:rsidP="00BB5249">
      <w:pPr>
        <w:pStyle w:val="ListParagraph"/>
        <w:numPr>
          <w:ilvl w:val="0"/>
          <w:numId w:val="11"/>
        </w:numPr>
        <w:spacing w:after="120"/>
        <w:rPr>
          <w:b/>
        </w:rPr>
      </w:pPr>
      <w:r w:rsidRPr="00231EE9">
        <w:rPr>
          <w:b/>
        </w:rPr>
        <w:t xml:space="preserve">Sonicate </w:t>
      </w:r>
      <w:r w:rsidR="00BB63AB">
        <w:rPr>
          <w:b/>
        </w:rPr>
        <w:t xml:space="preserve">the </w:t>
      </w:r>
      <w:r w:rsidRPr="00231EE9">
        <w:rPr>
          <w:b/>
        </w:rPr>
        <w:t xml:space="preserve">DNA </w:t>
      </w:r>
      <w:r w:rsidR="009B4A7D">
        <w:rPr>
          <w:b/>
        </w:rPr>
        <w:t>to 200bp using the</w:t>
      </w:r>
      <w:r w:rsidR="00EF10AA">
        <w:rPr>
          <w:b/>
        </w:rPr>
        <w:t xml:space="preserve"> following</w:t>
      </w:r>
      <w:r w:rsidR="009B4A7D">
        <w:rPr>
          <w:b/>
        </w:rPr>
        <w:t xml:space="preserve"> Covaris </w:t>
      </w:r>
      <w:r w:rsidR="00EF10AA">
        <w:rPr>
          <w:b/>
        </w:rPr>
        <w:t>sytem settings</w:t>
      </w:r>
      <w:r w:rsidRPr="00231EE9">
        <w:rPr>
          <w:b/>
        </w:rPr>
        <w:t xml:space="preserve">: </w:t>
      </w:r>
      <w:r w:rsidR="00EF10AA">
        <w:rPr>
          <w:b/>
        </w:rPr>
        <w:t>Peak Power 175, Duty Factor10%, Cycles/burst 200, Time 180sec, Temp 4-7C</w:t>
      </w:r>
      <w:r w:rsidRPr="00231EE9">
        <w:rPr>
          <w:b/>
        </w:rPr>
        <w:t>.</w:t>
      </w:r>
      <w:r w:rsidR="00562CD3" w:rsidRPr="00231EE9">
        <w:rPr>
          <w:b/>
        </w:rPr>
        <w:t xml:space="preserve"> </w:t>
      </w:r>
    </w:p>
    <w:p w14:paraId="660AD80A" w14:textId="66C507B3" w:rsidR="009701F7" w:rsidRPr="00750FF0" w:rsidRDefault="00BB5249" w:rsidP="00391028">
      <w:pPr>
        <w:pStyle w:val="ListParagraph"/>
        <w:numPr>
          <w:ilvl w:val="0"/>
          <w:numId w:val="11"/>
        </w:numPr>
        <w:spacing w:after="120"/>
      </w:pPr>
      <w:r w:rsidRPr="00750FF0">
        <w:rPr>
          <w:b/>
        </w:rPr>
        <w:t>Pulse-</w:t>
      </w:r>
      <w:r w:rsidR="00DD3AE5" w:rsidRPr="00750FF0">
        <w:rPr>
          <w:b/>
        </w:rPr>
        <w:t xml:space="preserve">spin and transfer </w:t>
      </w:r>
      <w:r w:rsidR="00612C3F" w:rsidRPr="00750FF0">
        <w:rPr>
          <w:b/>
        </w:rPr>
        <w:t xml:space="preserve">50ul of </w:t>
      </w:r>
      <w:r w:rsidRPr="00750FF0">
        <w:rPr>
          <w:b/>
        </w:rPr>
        <w:t>the DNA</w:t>
      </w:r>
      <w:r w:rsidR="00DD3AE5" w:rsidRPr="00750FF0">
        <w:rPr>
          <w:b/>
        </w:rPr>
        <w:t xml:space="preserve"> to </w:t>
      </w:r>
      <w:r w:rsidR="00B257A1" w:rsidRPr="00750FF0">
        <w:rPr>
          <w:b/>
        </w:rPr>
        <w:t xml:space="preserve">a </w:t>
      </w:r>
      <w:r w:rsidR="009701F7" w:rsidRPr="00750FF0">
        <w:rPr>
          <w:b/>
        </w:rPr>
        <w:t>clean</w:t>
      </w:r>
      <w:r w:rsidR="00DD3AE5" w:rsidRPr="00750FF0">
        <w:rPr>
          <w:b/>
        </w:rPr>
        <w:t xml:space="preserve"> PCR tube to proceed with library preparation. </w:t>
      </w:r>
    </w:p>
    <w:p w14:paraId="2C62C8AB" w14:textId="77777777" w:rsidR="00231EE9" w:rsidRPr="00231EE9" w:rsidRDefault="00231EE9" w:rsidP="00231EE9">
      <w:pPr>
        <w:pStyle w:val="ListParagraph"/>
        <w:spacing w:after="120"/>
        <w:ind w:left="360"/>
        <w:rPr>
          <w:b/>
        </w:rPr>
      </w:pPr>
    </w:p>
    <w:p w14:paraId="7C5A3243" w14:textId="77777777" w:rsidR="00895CB5" w:rsidRPr="00C26189" w:rsidRDefault="00895CB5" w:rsidP="00895CB5">
      <w:pPr>
        <w:spacing w:after="120"/>
        <w:rPr>
          <w:b/>
          <w:i/>
          <w:u w:val="single"/>
        </w:rPr>
      </w:pPr>
      <w:r w:rsidRPr="00C26189">
        <w:rPr>
          <w:b/>
          <w:i/>
          <w:u w:val="single"/>
        </w:rPr>
        <w:t>1. End Repair and A-Tailing</w:t>
      </w:r>
    </w:p>
    <w:p w14:paraId="2B472C00" w14:textId="4013623F" w:rsidR="00895CB5" w:rsidRDefault="00895CB5" w:rsidP="001A1F9B">
      <w:pPr>
        <w:spacing w:after="120"/>
        <w:ind w:left="1170" w:hanging="450"/>
        <w:rPr>
          <w:b/>
        </w:rPr>
      </w:pPr>
      <w:r w:rsidRPr="00895CB5">
        <w:rPr>
          <w:b/>
        </w:rPr>
        <w:lastRenderedPageBreak/>
        <w:t xml:space="preserve">1.1 Assemble each End Repair &amp; A-Tailing reaction as follows in a </w:t>
      </w:r>
      <w:r w:rsidR="00B257A1">
        <w:rPr>
          <w:b/>
        </w:rPr>
        <w:t xml:space="preserve">PCR tube or </w:t>
      </w:r>
      <w:r w:rsidRPr="00895CB5">
        <w:rPr>
          <w:b/>
        </w:rPr>
        <w:t>plate:</w:t>
      </w:r>
    </w:p>
    <w:p w14:paraId="130D698F" w14:textId="77777777" w:rsidR="00B32D72" w:rsidRPr="00895CB5" w:rsidRDefault="00B32D72" w:rsidP="001A1F9B">
      <w:pPr>
        <w:spacing w:after="120"/>
        <w:ind w:left="1170" w:hanging="450"/>
        <w:rPr>
          <w:b/>
        </w:rPr>
      </w:pPr>
    </w:p>
    <w:tbl>
      <w:tblPr>
        <w:tblStyle w:val="TableGrid"/>
        <w:tblW w:w="0" w:type="auto"/>
        <w:tblInd w:w="918" w:type="dxa"/>
        <w:tblLook w:val="04A0" w:firstRow="1" w:lastRow="0" w:firstColumn="1" w:lastColumn="0" w:noHBand="0" w:noVBand="1"/>
      </w:tblPr>
      <w:tblGrid>
        <w:gridCol w:w="4590"/>
        <w:gridCol w:w="2880"/>
      </w:tblGrid>
      <w:tr w:rsidR="00B32D72" w14:paraId="323A0D1F" w14:textId="77777777" w:rsidTr="00B32D72">
        <w:tc>
          <w:tcPr>
            <w:tcW w:w="4590" w:type="dxa"/>
            <w:tcBorders>
              <w:top w:val="nil"/>
              <w:left w:val="nil"/>
            </w:tcBorders>
            <w:vAlign w:val="center"/>
          </w:tcPr>
          <w:p w14:paraId="0B4989F5" w14:textId="2EDCAFF5" w:rsidR="00B32D72" w:rsidRPr="00B32D72" w:rsidRDefault="00B32D72" w:rsidP="00B32D72">
            <w:pPr>
              <w:spacing w:after="120"/>
              <w:rPr>
                <w:b/>
              </w:rPr>
            </w:pPr>
            <w:r w:rsidRPr="00B32D72">
              <w:rPr>
                <w:b/>
              </w:rPr>
              <w:t>Component</w:t>
            </w:r>
          </w:p>
        </w:tc>
        <w:tc>
          <w:tcPr>
            <w:tcW w:w="2880" w:type="dxa"/>
            <w:tcBorders>
              <w:top w:val="nil"/>
              <w:right w:val="nil"/>
            </w:tcBorders>
            <w:vAlign w:val="center"/>
          </w:tcPr>
          <w:p w14:paraId="1F3E406B" w14:textId="67F11669" w:rsidR="00B32D72" w:rsidRPr="00B32D72" w:rsidRDefault="00B32D72" w:rsidP="00B32D72">
            <w:pPr>
              <w:spacing w:after="120"/>
              <w:jc w:val="center"/>
              <w:rPr>
                <w:b/>
              </w:rPr>
            </w:pPr>
            <w:r w:rsidRPr="00B32D72">
              <w:rPr>
                <w:b/>
              </w:rPr>
              <w:t>Volume (ul)</w:t>
            </w:r>
          </w:p>
        </w:tc>
      </w:tr>
      <w:tr w:rsidR="00B32D72" w14:paraId="67F52201" w14:textId="77777777" w:rsidTr="00B32D72">
        <w:tc>
          <w:tcPr>
            <w:tcW w:w="4590" w:type="dxa"/>
            <w:tcBorders>
              <w:left w:val="nil"/>
            </w:tcBorders>
            <w:vAlign w:val="center"/>
          </w:tcPr>
          <w:p w14:paraId="78163B0F" w14:textId="1A28FF2D" w:rsidR="00B32D72" w:rsidRDefault="000A4F85" w:rsidP="00B32D72">
            <w:pPr>
              <w:spacing w:after="120"/>
            </w:pPr>
            <w:r>
              <w:t>Fragmented</w:t>
            </w:r>
            <w:r w:rsidR="00B32D72">
              <w:t xml:space="preserve"> double-stranded </w:t>
            </w:r>
            <w:r w:rsidR="00B32D72" w:rsidRPr="009918A4">
              <w:t>DNA</w:t>
            </w:r>
            <w:r w:rsidR="00BF1E56" w:rsidRPr="009918A4">
              <w:t xml:space="preserve"> (50</w:t>
            </w:r>
            <w:r w:rsidR="00BB2817">
              <w:t>0</w:t>
            </w:r>
            <w:r w:rsidR="00BF1E56" w:rsidRPr="009918A4">
              <w:t>ng)</w:t>
            </w:r>
            <w:r w:rsidR="003F41DF" w:rsidRPr="009918A4">
              <w:t xml:space="preserve"> </w:t>
            </w:r>
            <w:r w:rsidR="004F721A" w:rsidRPr="009918A4">
              <w:t>or cfDNA</w:t>
            </w:r>
            <w:r w:rsidR="009B2FFB" w:rsidRPr="009918A4">
              <w:t xml:space="preserve"> (</w:t>
            </w:r>
            <w:r w:rsidR="00BB2817">
              <w:t>6</w:t>
            </w:r>
            <w:r w:rsidR="009B2FFB" w:rsidRPr="009918A4">
              <w:t>-</w:t>
            </w:r>
            <w:r w:rsidR="00BB2817">
              <w:t>100</w:t>
            </w:r>
            <w:r w:rsidR="009B2FFB" w:rsidRPr="009918A4">
              <w:t>ng)</w:t>
            </w:r>
          </w:p>
        </w:tc>
        <w:tc>
          <w:tcPr>
            <w:tcW w:w="2880" w:type="dxa"/>
            <w:tcBorders>
              <w:right w:val="nil"/>
            </w:tcBorders>
            <w:vAlign w:val="center"/>
          </w:tcPr>
          <w:p w14:paraId="07E49A03" w14:textId="50F1D123" w:rsidR="00B32D72" w:rsidRDefault="00B32D72" w:rsidP="00B32D72">
            <w:pPr>
              <w:spacing w:after="120"/>
              <w:jc w:val="center"/>
            </w:pPr>
            <w:r>
              <w:t>50</w:t>
            </w:r>
          </w:p>
        </w:tc>
      </w:tr>
      <w:tr w:rsidR="00B32D72" w14:paraId="043A77FC" w14:textId="77777777" w:rsidTr="00B32D72">
        <w:tc>
          <w:tcPr>
            <w:tcW w:w="4590" w:type="dxa"/>
            <w:tcBorders>
              <w:left w:val="nil"/>
            </w:tcBorders>
            <w:vAlign w:val="center"/>
          </w:tcPr>
          <w:p w14:paraId="4226740E" w14:textId="4C55C4FF" w:rsidR="00B32D72" w:rsidRDefault="00B32D72" w:rsidP="00B32D72">
            <w:pPr>
              <w:spacing w:after="120"/>
            </w:pPr>
            <w:r>
              <w:t>End Repair &amp; A-Tailing Buffer †</w:t>
            </w:r>
          </w:p>
        </w:tc>
        <w:tc>
          <w:tcPr>
            <w:tcW w:w="2880" w:type="dxa"/>
            <w:tcBorders>
              <w:right w:val="nil"/>
            </w:tcBorders>
            <w:vAlign w:val="center"/>
          </w:tcPr>
          <w:p w14:paraId="583F01F2" w14:textId="09359677" w:rsidR="00B32D72" w:rsidRDefault="00B32D72" w:rsidP="00B32D72">
            <w:pPr>
              <w:spacing w:after="120"/>
              <w:jc w:val="center"/>
            </w:pPr>
            <w:r>
              <w:t>7</w:t>
            </w:r>
          </w:p>
        </w:tc>
      </w:tr>
      <w:tr w:rsidR="00B32D72" w14:paraId="5A43D1DE" w14:textId="77777777" w:rsidTr="00B32D72">
        <w:tc>
          <w:tcPr>
            <w:tcW w:w="4590" w:type="dxa"/>
            <w:tcBorders>
              <w:left w:val="nil"/>
            </w:tcBorders>
            <w:vAlign w:val="center"/>
          </w:tcPr>
          <w:p w14:paraId="5219B492" w14:textId="33530B3E" w:rsidR="00B32D72" w:rsidRDefault="00B32D72" w:rsidP="00B32D72">
            <w:pPr>
              <w:spacing w:after="120"/>
            </w:pPr>
            <w:r>
              <w:t>End Repair &amp; A-Tailing Enzyme Mix †</w:t>
            </w:r>
          </w:p>
        </w:tc>
        <w:tc>
          <w:tcPr>
            <w:tcW w:w="2880" w:type="dxa"/>
            <w:tcBorders>
              <w:right w:val="nil"/>
            </w:tcBorders>
            <w:vAlign w:val="center"/>
          </w:tcPr>
          <w:p w14:paraId="3F311D74" w14:textId="67DA0342" w:rsidR="00B32D72" w:rsidRDefault="00B32D72" w:rsidP="00B32D72">
            <w:pPr>
              <w:spacing w:after="120"/>
              <w:jc w:val="center"/>
            </w:pPr>
            <w:r>
              <w:t>3</w:t>
            </w:r>
          </w:p>
        </w:tc>
      </w:tr>
      <w:tr w:rsidR="00B32D72" w14:paraId="618B0F74" w14:textId="77777777" w:rsidTr="00B32D72">
        <w:tc>
          <w:tcPr>
            <w:tcW w:w="4590" w:type="dxa"/>
            <w:tcBorders>
              <w:left w:val="nil"/>
              <w:bottom w:val="nil"/>
            </w:tcBorders>
            <w:vAlign w:val="center"/>
          </w:tcPr>
          <w:p w14:paraId="76D70C9C" w14:textId="13E311FB" w:rsidR="00B32D72" w:rsidRPr="00B32D72" w:rsidRDefault="00B32D72" w:rsidP="00B32D72">
            <w:pPr>
              <w:spacing w:after="120"/>
              <w:rPr>
                <w:b/>
              </w:rPr>
            </w:pPr>
            <w:r w:rsidRPr="00B32D72">
              <w:rPr>
                <w:b/>
              </w:rPr>
              <w:t>Total Volume</w:t>
            </w:r>
          </w:p>
        </w:tc>
        <w:tc>
          <w:tcPr>
            <w:tcW w:w="2880" w:type="dxa"/>
            <w:tcBorders>
              <w:bottom w:val="nil"/>
              <w:right w:val="nil"/>
            </w:tcBorders>
            <w:vAlign w:val="center"/>
          </w:tcPr>
          <w:p w14:paraId="330BAA25" w14:textId="31BBE560" w:rsidR="00B32D72" w:rsidRPr="00B32D72" w:rsidRDefault="00B32D72" w:rsidP="00B32D72">
            <w:pPr>
              <w:spacing w:after="120"/>
              <w:jc w:val="center"/>
              <w:rPr>
                <w:b/>
              </w:rPr>
            </w:pPr>
            <w:r w:rsidRPr="00B32D72">
              <w:rPr>
                <w:b/>
              </w:rPr>
              <w:t>60</w:t>
            </w:r>
          </w:p>
        </w:tc>
      </w:tr>
    </w:tbl>
    <w:p w14:paraId="15311367" w14:textId="6D766703" w:rsidR="00895CB5" w:rsidRDefault="00895CB5" w:rsidP="005340E9">
      <w:pPr>
        <w:spacing w:after="120"/>
        <w:ind w:left="720"/>
      </w:pPr>
      <w:r>
        <w:t xml:space="preserve">† The buffer and enzyme mix may be pre-mixed and added in a single pipetting step. </w:t>
      </w:r>
    </w:p>
    <w:p w14:paraId="31E42559" w14:textId="402A08E7" w:rsidR="00895CB5" w:rsidRPr="00895CB5" w:rsidRDefault="00895CB5" w:rsidP="00895CB5">
      <w:pPr>
        <w:spacing w:before="240" w:after="120"/>
        <w:ind w:left="720"/>
        <w:rPr>
          <w:b/>
        </w:rPr>
      </w:pPr>
      <w:r w:rsidRPr="00895CB5">
        <w:rPr>
          <w:b/>
        </w:rPr>
        <w:t xml:space="preserve">1.2 Mix thoroughly and </w:t>
      </w:r>
      <w:r w:rsidR="00A35CBA">
        <w:rPr>
          <w:b/>
        </w:rPr>
        <w:t>p</w:t>
      </w:r>
      <w:r w:rsidR="00B774A0">
        <w:rPr>
          <w:b/>
        </w:rPr>
        <w:t>ulse-spin</w:t>
      </w:r>
      <w:r w:rsidRPr="00895CB5">
        <w:rPr>
          <w:b/>
        </w:rPr>
        <w:t>.</w:t>
      </w:r>
    </w:p>
    <w:p w14:paraId="18798D18" w14:textId="77777777" w:rsidR="00895CB5" w:rsidRDefault="00895CB5" w:rsidP="00895CB5">
      <w:pPr>
        <w:spacing w:after="120"/>
        <w:ind w:left="720"/>
        <w:rPr>
          <w:b/>
        </w:rPr>
      </w:pPr>
      <w:r w:rsidRPr="00B32D72">
        <w:rPr>
          <w:b/>
        </w:rPr>
        <w:t>1.3 Incubate in a thermocycler with the following thermal profile:</w:t>
      </w:r>
    </w:p>
    <w:p w14:paraId="60BB4623" w14:textId="77777777" w:rsidR="00F91187" w:rsidRPr="00B32D72" w:rsidRDefault="00F91187" w:rsidP="00895CB5">
      <w:pPr>
        <w:spacing w:after="120"/>
        <w:ind w:left="720"/>
        <w:rPr>
          <w:b/>
        </w:rPr>
      </w:pPr>
    </w:p>
    <w:tbl>
      <w:tblPr>
        <w:tblStyle w:val="TableGrid"/>
        <w:tblW w:w="0" w:type="auto"/>
        <w:tblInd w:w="918" w:type="dxa"/>
        <w:tblLook w:val="04A0" w:firstRow="1" w:lastRow="0" w:firstColumn="1" w:lastColumn="0" w:noHBand="0" w:noVBand="1"/>
      </w:tblPr>
      <w:tblGrid>
        <w:gridCol w:w="2685"/>
        <w:gridCol w:w="2900"/>
        <w:gridCol w:w="1885"/>
      </w:tblGrid>
      <w:tr w:rsidR="00B32D72" w:rsidRPr="00B32D72" w14:paraId="59182D3A" w14:textId="77777777" w:rsidTr="00F91187">
        <w:tc>
          <w:tcPr>
            <w:tcW w:w="2685" w:type="dxa"/>
            <w:tcBorders>
              <w:top w:val="nil"/>
              <w:left w:val="nil"/>
            </w:tcBorders>
            <w:vAlign w:val="center"/>
          </w:tcPr>
          <w:p w14:paraId="6CEFF9DA" w14:textId="45660A77" w:rsidR="00B32D72" w:rsidRPr="00B32D72" w:rsidRDefault="00B32D72" w:rsidP="00F91187">
            <w:pPr>
              <w:spacing w:after="120"/>
              <w:rPr>
                <w:b/>
              </w:rPr>
            </w:pPr>
            <w:r w:rsidRPr="00B32D72">
              <w:rPr>
                <w:b/>
              </w:rPr>
              <w:t>Step</w:t>
            </w:r>
          </w:p>
        </w:tc>
        <w:tc>
          <w:tcPr>
            <w:tcW w:w="2900" w:type="dxa"/>
            <w:tcBorders>
              <w:top w:val="nil"/>
            </w:tcBorders>
            <w:vAlign w:val="center"/>
          </w:tcPr>
          <w:p w14:paraId="4D510B91" w14:textId="76AC5676" w:rsidR="00B32D72" w:rsidRPr="00B32D72" w:rsidRDefault="00B32D72" w:rsidP="00F91187">
            <w:pPr>
              <w:spacing w:after="120"/>
              <w:jc w:val="center"/>
              <w:rPr>
                <w:b/>
              </w:rPr>
            </w:pPr>
            <w:r w:rsidRPr="00B32D72">
              <w:rPr>
                <w:b/>
              </w:rPr>
              <w:t>Temp</w:t>
            </w:r>
          </w:p>
        </w:tc>
        <w:tc>
          <w:tcPr>
            <w:tcW w:w="1885" w:type="dxa"/>
            <w:tcBorders>
              <w:top w:val="nil"/>
              <w:right w:val="nil"/>
            </w:tcBorders>
            <w:vAlign w:val="center"/>
          </w:tcPr>
          <w:p w14:paraId="39359EC1" w14:textId="5E332F4A" w:rsidR="00B32D72" w:rsidRPr="00B32D72" w:rsidRDefault="00B32D72" w:rsidP="00F91187">
            <w:pPr>
              <w:spacing w:after="120"/>
              <w:jc w:val="center"/>
              <w:rPr>
                <w:b/>
              </w:rPr>
            </w:pPr>
            <w:r w:rsidRPr="00B32D72">
              <w:rPr>
                <w:b/>
              </w:rPr>
              <w:t>Time</w:t>
            </w:r>
          </w:p>
        </w:tc>
      </w:tr>
      <w:tr w:rsidR="00B32D72" w14:paraId="5FEDAA2C" w14:textId="77777777" w:rsidTr="00F91187">
        <w:tc>
          <w:tcPr>
            <w:tcW w:w="2685" w:type="dxa"/>
            <w:vMerge w:val="restart"/>
            <w:tcBorders>
              <w:left w:val="nil"/>
            </w:tcBorders>
            <w:vAlign w:val="center"/>
          </w:tcPr>
          <w:p w14:paraId="0F8BDF1E" w14:textId="225D1280" w:rsidR="00B32D72" w:rsidRDefault="00B32D72" w:rsidP="00F91187">
            <w:pPr>
              <w:spacing w:after="120"/>
            </w:pPr>
            <w:r>
              <w:t>End Repair &amp; A-Tailing</w:t>
            </w:r>
          </w:p>
        </w:tc>
        <w:tc>
          <w:tcPr>
            <w:tcW w:w="2900" w:type="dxa"/>
            <w:vAlign w:val="center"/>
          </w:tcPr>
          <w:p w14:paraId="03FB3B99" w14:textId="25664D96" w:rsidR="00B32D72" w:rsidRDefault="00B32D72" w:rsidP="00F91187">
            <w:pPr>
              <w:spacing w:after="120"/>
              <w:jc w:val="center"/>
            </w:pPr>
            <w:r>
              <w:t>20</w:t>
            </w:r>
            <w:r w:rsidR="000B2EA4">
              <w:rPr>
                <w:rFonts w:ascii="Cambria" w:hAnsi="Cambria"/>
              </w:rPr>
              <w:t>°</w:t>
            </w:r>
            <w:r w:rsidR="000B2EA4">
              <w:t>C</w:t>
            </w:r>
          </w:p>
        </w:tc>
        <w:tc>
          <w:tcPr>
            <w:tcW w:w="1885" w:type="dxa"/>
            <w:tcBorders>
              <w:right w:val="nil"/>
            </w:tcBorders>
            <w:vAlign w:val="center"/>
          </w:tcPr>
          <w:p w14:paraId="582A0AD0" w14:textId="50A7D413" w:rsidR="00B32D72" w:rsidRDefault="00B32D72" w:rsidP="00F91187">
            <w:pPr>
              <w:spacing w:after="120"/>
              <w:jc w:val="center"/>
            </w:pPr>
            <w:r>
              <w:t>30 min</w:t>
            </w:r>
          </w:p>
        </w:tc>
      </w:tr>
      <w:tr w:rsidR="00B32D72" w14:paraId="4D538B84" w14:textId="77777777" w:rsidTr="00F91187">
        <w:tc>
          <w:tcPr>
            <w:tcW w:w="2685" w:type="dxa"/>
            <w:vMerge/>
            <w:tcBorders>
              <w:left w:val="nil"/>
            </w:tcBorders>
            <w:vAlign w:val="center"/>
          </w:tcPr>
          <w:p w14:paraId="3BA6474E" w14:textId="77777777" w:rsidR="00B32D72" w:rsidRDefault="00B32D72" w:rsidP="00F91187">
            <w:pPr>
              <w:spacing w:after="120"/>
            </w:pPr>
          </w:p>
        </w:tc>
        <w:tc>
          <w:tcPr>
            <w:tcW w:w="2900" w:type="dxa"/>
            <w:vAlign w:val="center"/>
          </w:tcPr>
          <w:p w14:paraId="750A55B2" w14:textId="21154617" w:rsidR="00B32D72" w:rsidRDefault="00B32D72" w:rsidP="00F91187">
            <w:pPr>
              <w:spacing w:after="120"/>
              <w:jc w:val="center"/>
            </w:pPr>
            <w:r>
              <w:t>65</w:t>
            </w:r>
            <w:r w:rsidR="000B2EA4">
              <w:rPr>
                <w:rFonts w:ascii="Cambria" w:hAnsi="Cambria"/>
              </w:rPr>
              <w:t>°</w:t>
            </w:r>
            <w:r w:rsidR="000B2EA4">
              <w:t>C</w:t>
            </w:r>
          </w:p>
        </w:tc>
        <w:tc>
          <w:tcPr>
            <w:tcW w:w="1885" w:type="dxa"/>
            <w:tcBorders>
              <w:right w:val="nil"/>
            </w:tcBorders>
            <w:vAlign w:val="center"/>
          </w:tcPr>
          <w:p w14:paraId="2886901E" w14:textId="517FAAD4" w:rsidR="00B32D72" w:rsidRDefault="00B32D72" w:rsidP="00F91187">
            <w:pPr>
              <w:spacing w:after="120"/>
              <w:jc w:val="center"/>
            </w:pPr>
            <w:r>
              <w:t>30 min</w:t>
            </w:r>
          </w:p>
        </w:tc>
      </w:tr>
      <w:tr w:rsidR="00B32D72" w14:paraId="7F9D0216" w14:textId="77777777" w:rsidTr="00F91187">
        <w:tc>
          <w:tcPr>
            <w:tcW w:w="2685" w:type="dxa"/>
            <w:tcBorders>
              <w:left w:val="nil"/>
              <w:bottom w:val="nil"/>
            </w:tcBorders>
            <w:vAlign w:val="center"/>
          </w:tcPr>
          <w:p w14:paraId="191C1EC6" w14:textId="679B768A" w:rsidR="00B32D72" w:rsidRDefault="00B32D72" w:rsidP="00F91187">
            <w:pPr>
              <w:spacing w:after="120"/>
            </w:pPr>
            <w:r>
              <w:t>HOLD</w:t>
            </w:r>
          </w:p>
        </w:tc>
        <w:tc>
          <w:tcPr>
            <w:tcW w:w="2900" w:type="dxa"/>
            <w:tcBorders>
              <w:bottom w:val="nil"/>
            </w:tcBorders>
            <w:vAlign w:val="center"/>
          </w:tcPr>
          <w:p w14:paraId="66D540E8" w14:textId="426DB010" w:rsidR="00B32D72" w:rsidRDefault="00B32D72" w:rsidP="00F91187">
            <w:pPr>
              <w:spacing w:after="120"/>
              <w:jc w:val="center"/>
            </w:pPr>
            <w:r>
              <w:t>4</w:t>
            </w:r>
            <w:r w:rsidR="000B2EA4">
              <w:rPr>
                <w:rFonts w:ascii="Cambria" w:hAnsi="Cambria"/>
              </w:rPr>
              <w:t>°</w:t>
            </w:r>
            <w:r w:rsidR="000B2EA4">
              <w:t>C</w:t>
            </w:r>
          </w:p>
        </w:tc>
        <w:tc>
          <w:tcPr>
            <w:tcW w:w="1885" w:type="dxa"/>
            <w:tcBorders>
              <w:bottom w:val="nil"/>
              <w:right w:val="nil"/>
            </w:tcBorders>
            <w:vAlign w:val="center"/>
          </w:tcPr>
          <w:p w14:paraId="1E280037" w14:textId="0508282A" w:rsidR="00B32D72" w:rsidRDefault="000B2EA4" w:rsidP="00F91187">
            <w:pPr>
              <w:spacing w:after="120"/>
              <w:jc w:val="center"/>
            </w:pPr>
            <w:r>
              <w:rPr>
                <w:rFonts w:ascii="Cambria" w:hAnsi="Cambria"/>
              </w:rPr>
              <w:t>∞</w:t>
            </w:r>
          </w:p>
        </w:tc>
      </w:tr>
    </w:tbl>
    <w:p w14:paraId="3AA2E8BF" w14:textId="0A268952" w:rsidR="00895CB5" w:rsidRDefault="00895CB5" w:rsidP="00C26189">
      <w:pPr>
        <w:spacing w:after="240"/>
        <w:ind w:left="720"/>
        <w:rPr>
          <w:b/>
        </w:rPr>
      </w:pPr>
      <w:r w:rsidRPr="00895CB5">
        <w:rPr>
          <w:b/>
        </w:rPr>
        <w:t>1.4 Proceed immediately to the next step.</w:t>
      </w:r>
    </w:p>
    <w:p w14:paraId="5E6A466F" w14:textId="3CBF24F5" w:rsidR="00895CB5" w:rsidRPr="002A32E7" w:rsidRDefault="00895CB5" w:rsidP="002A32E7">
      <w:pPr>
        <w:spacing w:after="120"/>
        <w:rPr>
          <w:b/>
          <w:i/>
          <w:u w:val="single"/>
        </w:rPr>
      </w:pPr>
      <w:r w:rsidRPr="00895CB5">
        <w:rPr>
          <w:b/>
          <w:i/>
          <w:u w:val="single"/>
        </w:rPr>
        <w:t>2. Adapter Ligation</w:t>
      </w:r>
    </w:p>
    <w:p w14:paraId="6BE56961" w14:textId="004A65C5" w:rsidR="00895CB5" w:rsidRPr="00895CB5" w:rsidRDefault="002A32E7" w:rsidP="001A1F9B">
      <w:pPr>
        <w:spacing w:after="120"/>
        <w:ind w:left="720"/>
        <w:rPr>
          <w:b/>
        </w:rPr>
      </w:pPr>
      <w:r>
        <w:rPr>
          <w:b/>
        </w:rPr>
        <w:t>2.1</w:t>
      </w:r>
      <w:r w:rsidR="00895CB5" w:rsidRPr="00895CB5">
        <w:rPr>
          <w:b/>
        </w:rPr>
        <w:t xml:space="preserve"> Assemble each Adapter Ligation reaction as follows:</w:t>
      </w:r>
    </w:p>
    <w:tbl>
      <w:tblPr>
        <w:tblStyle w:val="TableGrid"/>
        <w:tblW w:w="0" w:type="auto"/>
        <w:tblInd w:w="918" w:type="dxa"/>
        <w:tblLook w:val="04A0" w:firstRow="1" w:lastRow="0" w:firstColumn="1" w:lastColumn="0" w:noHBand="0" w:noVBand="1"/>
      </w:tblPr>
      <w:tblGrid>
        <w:gridCol w:w="4590"/>
        <w:gridCol w:w="2880"/>
      </w:tblGrid>
      <w:tr w:rsidR="00F91187" w14:paraId="1D345486" w14:textId="77777777" w:rsidTr="00F91187">
        <w:tc>
          <w:tcPr>
            <w:tcW w:w="4590" w:type="dxa"/>
            <w:tcBorders>
              <w:top w:val="nil"/>
              <w:left w:val="nil"/>
            </w:tcBorders>
            <w:vAlign w:val="center"/>
          </w:tcPr>
          <w:p w14:paraId="7C05A1A0" w14:textId="77777777" w:rsidR="00F91187" w:rsidRPr="00B32D72" w:rsidRDefault="00F91187" w:rsidP="00F91187">
            <w:pPr>
              <w:spacing w:after="120"/>
              <w:rPr>
                <w:b/>
              </w:rPr>
            </w:pPr>
            <w:r w:rsidRPr="00B32D72">
              <w:rPr>
                <w:b/>
              </w:rPr>
              <w:t>Component</w:t>
            </w:r>
          </w:p>
        </w:tc>
        <w:tc>
          <w:tcPr>
            <w:tcW w:w="2880" w:type="dxa"/>
            <w:tcBorders>
              <w:top w:val="nil"/>
              <w:right w:val="nil"/>
            </w:tcBorders>
            <w:vAlign w:val="center"/>
          </w:tcPr>
          <w:p w14:paraId="7F167FDE" w14:textId="77777777" w:rsidR="00F91187" w:rsidRPr="00B32D72" w:rsidRDefault="00F91187" w:rsidP="00F91187">
            <w:pPr>
              <w:spacing w:after="120"/>
              <w:jc w:val="center"/>
              <w:rPr>
                <w:b/>
              </w:rPr>
            </w:pPr>
            <w:r w:rsidRPr="00B32D72">
              <w:rPr>
                <w:b/>
              </w:rPr>
              <w:t>Volume (ul)</w:t>
            </w:r>
          </w:p>
        </w:tc>
      </w:tr>
      <w:tr w:rsidR="00F91187" w14:paraId="4561286F" w14:textId="77777777" w:rsidTr="00F91187">
        <w:tc>
          <w:tcPr>
            <w:tcW w:w="4590" w:type="dxa"/>
            <w:tcBorders>
              <w:left w:val="nil"/>
            </w:tcBorders>
            <w:vAlign w:val="center"/>
          </w:tcPr>
          <w:p w14:paraId="7B9B494E" w14:textId="1251888F" w:rsidR="00F91187" w:rsidRDefault="00F91187" w:rsidP="00F91187">
            <w:pPr>
              <w:spacing w:after="120"/>
            </w:pPr>
            <w:r>
              <w:t>End Repair &amp; A-Tailing reaction product</w:t>
            </w:r>
          </w:p>
        </w:tc>
        <w:tc>
          <w:tcPr>
            <w:tcW w:w="2880" w:type="dxa"/>
            <w:tcBorders>
              <w:right w:val="nil"/>
            </w:tcBorders>
            <w:vAlign w:val="center"/>
          </w:tcPr>
          <w:p w14:paraId="0F58311F" w14:textId="121FD46C" w:rsidR="00F91187" w:rsidRDefault="00F91187" w:rsidP="00F91187">
            <w:pPr>
              <w:spacing w:after="120"/>
              <w:jc w:val="center"/>
            </w:pPr>
            <w:r>
              <w:t>60</w:t>
            </w:r>
          </w:p>
        </w:tc>
      </w:tr>
      <w:tr w:rsidR="00F91187" w14:paraId="0410E798" w14:textId="77777777" w:rsidTr="00F91187">
        <w:tc>
          <w:tcPr>
            <w:tcW w:w="4590" w:type="dxa"/>
            <w:tcBorders>
              <w:left w:val="nil"/>
            </w:tcBorders>
            <w:vAlign w:val="center"/>
          </w:tcPr>
          <w:p w14:paraId="3B5910AD" w14:textId="5BE058FF" w:rsidR="00F91187" w:rsidRDefault="00F91187" w:rsidP="00F91187">
            <w:pPr>
              <w:spacing w:after="120"/>
            </w:pPr>
            <w:r>
              <w:t xml:space="preserve">Ligation Buffer </w:t>
            </w:r>
          </w:p>
        </w:tc>
        <w:tc>
          <w:tcPr>
            <w:tcW w:w="2880" w:type="dxa"/>
            <w:tcBorders>
              <w:right w:val="nil"/>
            </w:tcBorders>
            <w:vAlign w:val="center"/>
          </w:tcPr>
          <w:p w14:paraId="62E19B55" w14:textId="18177C85" w:rsidR="00F91187" w:rsidRDefault="005340E9" w:rsidP="005340E9">
            <w:pPr>
              <w:spacing w:after="120"/>
              <w:jc w:val="center"/>
            </w:pPr>
            <w:r>
              <w:t>30</w:t>
            </w:r>
          </w:p>
        </w:tc>
      </w:tr>
      <w:tr w:rsidR="00F91187" w14:paraId="67154D43" w14:textId="77777777" w:rsidTr="00F91187">
        <w:tc>
          <w:tcPr>
            <w:tcW w:w="4590" w:type="dxa"/>
            <w:tcBorders>
              <w:left w:val="nil"/>
            </w:tcBorders>
            <w:vAlign w:val="center"/>
          </w:tcPr>
          <w:p w14:paraId="17917249" w14:textId="7E3A15B4" w:rsidR="00F91187" w:rsidRDefault="00F91187" w:rsidP="00F91187">
            <w:pPr>
              <w:spacing w:after="120"/>
            </w:pPr>
            <w:r>
              <w:t>DNA Ligase</w:t>
            </w:r>
          </w:p>
        </w:tc>
        <w:tc>
          <w:tcPr>
            <w:tcW w:w="2880" w:type="dxa"/>
            <w:tcBorders>
              <w:right w:val="nil"/>
            </w:tcBorders>
            <w:vAlign w:val="center"/>
          </w:tcPr>
          <w:p w14:paraId="41DA199C" w14:textId="5EC51247" w:rsidR="00F91187" w:rsidRDefault="005340E9" w:rsidP="00F91187">
            <w:pPr>
              <w:spacing w:after="120"/>
              <w:jc w:val="center"/>
            </w:pPr>
            <w:r>
              <w:t>10</w:t>
            </w:r>
          </w:p>
        </w:tc>
      </w:tr>
      <w:tr w:rsidR="005F0E7B" w14:paraId="02BD4FF3" w14:textId="77777777" w:rsidTr="00F91187">
        <w:tc>
          <w:tcPr>
            <w:tcW w:w="4590" w:type="dxa"/>
            <w:tcBorders>
              <w:left w:val="nil"/>
            </w:tcBorders>
            <w:vAlign w:val="center"/>
          </w:tcPr>
          <w:p w14:paraId="09D74AD6" w14:textId="22E6726B" w:rsidR="005F0E7B" w:rsidRPr="002A32E7" w:rsidRDefault="002A32E7" w:rsidP="002A32E7">
            <w:pPr>
              <w:widowControl w:val="0"/>
              <w:autoSpaceDE w:val="0"/>
              <w:autoSpaceDN w:val="0"/>
              <w:adjustRightInd w:val="0"/>
              <w:spacing w:after="240"/>
              <w:rPr>
                <w:rFonts w:ascii="Times" w:hAnsi="Times" w:cs="Times"/>
              </w:rPr>
            </w:pPr>
            <w:r>
              <w:t>Diluted a</w:t>
            </w:r>
            <w:r w:rsidR="005F0E7B">
              <w:t xml:space="preserve">dapter </w:t>
            </w:r>
            <w:r>
              <w:t>in PCR-grate water†</w:t>
            </w:r>
          </w:p>
        </w:tc>
        <w:tc>
          <w:tcPr>
            <w:tcW w:w="2880" w:type="dxa"/>
            <w:tcBorders>
              <w:right w:val="nil"/>
            </w:tcBorders>
            <w:vAlign w:val="center"/>
          </w:tcPr>
          <w:p w14:paraId="235EB11C" w14:textId="202B9A77" w:rsidR="005F0E7B" w:rsidRDefault="005F0E7B" w:rsidP="00F91187">
            <w:pPr>
              <w:spacing w:after="120"/>
              <w:jc w:val="center"/>
            </w:pPr>
            <w:r>
              <w:t>10</w:t>
            </w:r>
          </w:p>
        </w:tc>
      </w:tr>
      <w:tr w:rsidR="00F91187" w14:paraId="49BDBB13" w14:textId="77777777" w:rsidTr="00F91187">
        <w:tc>
          <w:tcPr>
            <w:tcW w:w="4590" w:type="dxa"/>
            <w:tcBorders>
              <w:left w:val="nil"/>
              <w:bottom w:val="nil"/>
            </w:tcBorders>
            <w:vAlign w:val="center"/>
          </w:tcPr>
          <w:p w14:paraId="3741EA24" w14:textId="77777777" w:rsidR="00F91187" w:rsidRPr="00B32D72" w:rsidRDefault="00F91187" w:rsidP="00F91187">
            <w:pPr>
              <w:spacing w:after="120"/>
              <w:rPr>
                <w:b/>
              </w:rPr>
            </w:pPr>
            <w:r w:rsidRPr="00B32D72">
              <w:rPr>
                <w:b/>
              </w:rPr>
              <w:t>Total Volume</w:t>
            </w:r>
          </w:p>
        </w:tc>
        <w:tc>
          <w:tcPr>
            <w:tcW w:w="2880" w:type="dxa"/>
            <w:tcBorders>
              <w:bottom w:val="nil"/>
              <w:right w:val="nil"/>
            </w:tcBorders>
            <w:vAlign w:val="center"/>
          </w:tcPr>
          <w:p w14:paraId="76C04902" w14:textId="197AAA35" w:rsidR="00F91187" w:rsidRPr="00B32D72" w:rsidRDefault="005340E9" w:rsidP="00F91187">
            <w:pPr>
              <w:spacing w:after="120"/>
              <w:jc w:val="center"/>
              <w:rPr>
                <w:b/>
              </w:rPr>
            </w:pPr>
            <w:r>
              <w:rPr>
                <w:b/>
              </w:rPr>
              <w:t>110</w:t>
            </w:r>
          </w:p>
        </w:tc>
      </w:tr>
    </w:tbl>
    <w:p w14:paraId="3C7BFAC9" w14:textId="654028DB" w:rsidR="002A32E7" w:rsidRDefault="002A32E7" w:rsidP="002A32E7">
      <w:pPr>
        <w:widowControl w:val="0"/>
        <w:autoSpaceDE w:val="0"/>
        <w:autoSpaceDN w:val="0"/>
        <w:adjustRightInd w:val="0"/>
        <w:spacing w:after="240"/>
        <w:ind w:left="720"/>
        <w:rPr>
          <w:rFonts w:ascii="Times" w:hAnsi="Times" w:cs="Times"/>
        </w:rPr>
      </w:pPr>
      <w:r>
        <w:t xml:space="preserve">† </w:t>
      </w:r>
      <w:r w:rsidR="002B33D8">
        <w:rPr>
          <w:rFonts w:ascii="Times" w:hAnsi="Times" w:cs="Times"/>
          <w:sz w:val="26"/>
          <w:szCs w:val="26"/>
        </w:rPr>
        <w:t>Final</w:t>
      </w:r>
      <w:r>
        <w:rPr>
          <w:rFonts w:ascii="Times" w:hAnsi="Times" w:cs="Times"/>
          <w:sz w:val="26"/>
          <w:szCs w:val="26"/>
        </w:rPr>
        <w:t xml:space="preserve"> adapter </w:t>
      </w:r>
      <w:r w:rsidR="002B33D8">
        <w:rPr>
          <w:rFonts w:ascii="Times" w:hAnsi="Times" w:cs="Times"/>
          <w:sz w:val="26"/>
          <w:szCs w:val="26"/>
        </w:rPr>
        <w:t>concentrations in the reaction will vary based on the amount of Input DNA</w:t>
      </w:r>
      <w:r w:rsidR="00612628">
        <w:rPr>
          <w:rFonts w:ascii="Times" w:hAnsi="Times" w:cs="Times"/>
          <w:sz w:val="26"/>
          <w:szCs w:val="26"/>
        </w:rPr>
        <w:t xml:space="preserve">. </w:t>
      </w:r>
      <w:r w:rsidR="00642501">
        <w:rPr>
          <w:rFonts w:ascii="Times" w:hAnsi="Times" w:cs="Times"/>
          <w:sz w:val="26"/>
          <w:szCs w:val="26"/>
        </w:rPr>
        <w:t xml:space="preserve">At this point, different barcoded adapters can be introduced for multiplexed sequencing. </w:t>
      </w:r>
      <w:r w:rsidR="00612628">
        <w:rPr>
          <w:rFonts w:ascii="Times" w:hAnsi="Times" w:cs="Times"/>
          <w:sz w:val="26"/>
          <w:szCs w:val="26"/>
        </w:rPr>
        <w:t>Values are outlined in the following table:</w:t>
      </w:r>
      <w:r>
        <w:rPr>
          <w:rFonts w:ascii="Times" w:hAnsi="Times" w:cs="Times"/>
        </w:rPr>
        <w:t> </w:t>
      </w:r>
    </w:p>
    <w:tbl>
      <w:tblPr>
        <w:tblStyle w:val="TableGrid"/>
        <w:tblW w:w="0" w:type="auto"/>
        <w:tblInd w:w="918" w:type="dxa"/>
        <w:tblLook w:val="04A0" w:firstRow="1" w:lastRow="0" w:firstColumn="1" w:lastColumn="0" w:noHBand="0" w:noVBand="1"/>
      </w:tblPr>
      <w:tblGrid>
        <w:gridCol w:w="1440"/>
        <w:gridCol w:w="2880"/>
        <w:gridCol w:w="2880"/>
      </w:tblGrid>
      <w:tr w:rsidR="00547827" w14:paraId="238288B9" w14:textId="7E691569" w:rsidTr="00547827">
        <w:trPr>
          <w:trHeight w:val="729"/>
        </w:trPr>
        <w:tc>
          <w:tcPr>
            <w:tcW w:w="1440" w:type="dxa"/>
            <w:tcBorders>
              <w:top w:val="nil"/>
              <w:left w:val="nil"/>
            </w:tcBorders>
            <w:vAlign w:val="center"/>
          </w:tcPr>
          <w:p w14:paraId="45641D4F" w14:textId="18C2961B" w:rsidR="00547827" w:rsidRPr="00B32D72" w:rsidRDefault="00547827" w:rsidP="002A32E7">
            <w:pPr>
              <w:spacing w:after="120"/>
              <w:rPr>
                <w:b/>
              </w:rPr>
            </w:pPr>
            <w:r>
              <w:rPr>
                <w:b/>
              </w:rPr>
              <w:t>Input DNA</w:t>
            </w:r>
          </w:p>
        </w:tc>
        <w:tc>
          <w:tcPr>
            <w:tcW w:w="2880" w:type="dxa"/>
            <w:tcBorders>
              <w:top w:val="nil"/>
              <w:right w:val="nil"/>
            </w:tcBorders>
            <w:vAlign w:val="center"/>
          </w:tcPr>
          <w:p w14:paraId="2CC52E00" w14:textId="72A7CD2F" w:rsidR="00547827" w:rsidRPr="00B32D72" w:rsidRDefault="00547827" w:rsidP="002A32E7">
            <w:pPr>
              <w:spacing w:after="120"/>
              <w:jc w:val="center"/>
              <w:rPr>
                <w:b/>
              </w:rPr>
            </w:pPr>
            <w:r>
              <w:rPr>
                <w:b/>
              </w:rPr>
              <w:t>Adapter stock concentration (uM)</w:t>
            </w:r>
          </w:p>
        </w:tc>
        <w:tc>
          <w:tcPr>
            <w:tcW w:w="2880" w:type="dxa"/>
            <w:tcBorders>
              <w:top w:val="nil"/>
              <w:right w:val="nil"/>
            </w:tcBorders>
          </w:tcPr>
          <w:p w14:paraId="206753C2" w14:textId="19A65999" w:rsidR="00547827" w:rsidRDefault="00547827" w:rsidP="002A32E7">
            <w:pPr>
              <w:spacing w:after="120"/>
              <w:jc w:val="center"/>
              <w:rPr>
                <w:b/>
              </w:rPr>
            </w:pPr>
            <w:r>
              <w:rPr>
                <w:b/>
              </w:rPr>
              <w:t>Final adapter concentration</w:t>
            </w:r>
            <w:r w:rsidR="00B85A02">
              <w:rPr>
                <w:b/>
              </w:rPr>
              <w:t xml:space="preserve"> in 110ul</w:t>
            </w:r>
          </w:p>
        </w:tc>
      </w:tr>
      <w:tr w:rsidR="00547827" w14:paraId="70FD3F89" w14:textId="370501A2" w:rsidTr="00547827">
        <w:tc>
          <w:tcPr>
            <w:tcW w:w="1440" w:type="dxa"/>
            <w:tcBorders>
              <w:left w:val="nil"/>
            </w:tcBorders>
            <w:vAlign w:val="center"/>
          </w:tcPr>
          <w:p w14:paraId="61C3E910" w14:textId="41DC01A7" w:rsidR="00547827" w:rsidRPr="00547827" w:rsidRDefault="00547827" w:rsidP="005340E9">
            <w:pPr>
              <w:spacing w:after="120"/>
              <w:jc w:val="center"/>
              <w:rPr>
                <w:rFonts w:ascii="Cambria" w:hAnsi="Cambria"/>
              </w:rPr>
            </w:pPr>
            <w:r w:rsidRPr="00547827">
              <w:rPr>
                <w:rFonts w:ascii="Cambria" w:hAnsi="Cambria"/>
              </w:rPr>
              <w:t>50ng-1ug</w:t>
            </w:r>
          </w:p>
        </w:tc>
        <w:tc>
          <w:tcPr>
            <w:tcW w:w="2880" w:type="dxa"/>
            <w:vMerge w:val="restart"/>
            <w:tcBorders>
              <w:right w:val="nil"/>
            </w:tcBorders>
            <w:vAlign w:val="center"/>
          </w:tcPr>
          <w:p w14:paraId="33D0EC12" w14:textId="12AE87F0" w:rsidR="00547827" w:rsidRPr="00547827" w:rsidRDefault="00547827" w:rsidP="002A32E7">
            <w:pPr>
              <w:spacing w:after="120"/>
              <w:jc w:val="center"/>
              <w:rPr>
                <w:rFonts w:ascii="Cambria" w:hAnsi="Cambria"/>
              </w:rPr>
            </w:pPr>
            <w:r>
              <w:rPr>
                <w:rFonts w:ascii="Cambria" w:hAnsi="Cambria"/>
              </w:rPr>
              <w:t>10uM</w:t>
            </w:r>
          </w:p>
        </w:tc>
        <w:tc>
          <w:tcPr>
            <w:tcW w:w="2880" w:type="dxa"/>
            <w:tcBorders>
              <w:right w:val="nil"/>
            </w:tcBorders>
          </w:tcPr>
          <w:p w14:paraId="561C7A9E" w14:textId="4CA1ACD2" w:rsidR="00547827" w:rsidRPr="00547827" w:rsidRDefault="00547827" w:rsidP="002A32E7">
            <w:pPr>
              <w:spacing w:after="120"/>
              <w:jc w:val="center"/>
              <w:rPr>
                <w:rFonts w:ascii="Cambria" w:hAnsi="Cambria"/>
              </w:rPr>
            </w:pPr>
            <w:r>
              <w:rPr>
                <w:rFonts w:ascii="Cambria" w:hAnsi="Cambria"/>
              </w:rPr>
              <w:t>680nM</w:t>
            </w:r>
          </w:p>
        </w:tc>
      </w:tr>
      <w:tr w:rsidR="00547827" w14:paraId="1A717592" w14:textId="1D98E647" w:rsidTr="00547827">
        <w:tc>
          <w:tcPr>
            <w:tcW w:w="1440" w:type="dxa"/>
            <w:tcBorders>
              <w:left w:val="nil"/>
            </w:tcBorders>
            <w:vAlign w:val="center"/>
          </w:tcPr>
          <w:p w14:paraId="3E7B522C" w14:textId="6B08F28A" w:rsidR="00547827" w:rsidRPr="00547827" w:rsidRDefault="00547827" w:rsidP="005340E9">
            <w:pPr>
              <w:spacing w:after="120"/>
              <w:jc w:val="center"/>
              <w:rPr>
                <w:rFonts w:ascii="Cambria" w:hAnsi="Cambria"/>
              </w:rPr>
            </w:pPr>
            <w:r w:rsidRPr="00547827">
              <w:rPr>
                <w:rFonts w:ascii="Cambria" w:hAnsi="Cambria"/>
              </w:rPr>
              <w:t>25ng</w:t>
            </w:r>
          </w:p>
        </w:tc>
        <w:tc>
          <w:tcPr>
            <w:tcW w:w="2880" w:type="dxa"/>
            <w:vMerge/>
            <w:tcBorders>
              <w:right w:val="nil"/>
            </w:tcBorders>
            <w:vAlign w:val="center"/>
          </w:tcPr>
          <w:p w14:paraId="1C0C2EF0" w14:textId="1B0E0DE9" w:rsidR="00547827" w:rsidRPr="00547827" w:rsidRDefault="00547827" w:rsidP="002A32E7">
            <w:pPr>
              <w:spacing w:after="120"/>
              <w:jc w:val="center"/>
              <w:rPr>
                <w:rFonts w:ascii="Cambria" w:hAnsi="Cambria"/>
              </w:rPr>
            </w:pPr>
          </w:p>
        </w:tc>
        <w:tc>
          <w:tcPr>
            <w:tcW w:w="2880" w:type="dxa"/>
            <w:tcBorders>
              <w:right w:val="nil"/>
            </w:tcBorders>
          </w:tcPr>
          <w:p w14:paraId="0DC6F455" w14:textId="716FDBB0" w:rsidR="00547827" w:rsidRPr="00547827" w:rsidRDefault="00547827" w:rsidP="002A32E7">
            <w:pPr>
              <w:spacing w:after="120"/>
              <w:jc w:val="center"/>
              <w:rPr>
                <w:rFonts w:ascii="Cambria" w:hAnsi="Cambria"/>
              </w:rPr>
            </w:pPr>
            <w:r>
              <w:rPr>
                <w:rFonts w:ascii="Cambria" w:hAnsi="Cambria"/>
              </w:rPr>
              <w:t>340nM</w:t>
            </w:r>
          </w:p>
        </w:tc>
      </w:tr>
      <w:tr w:rsidR="00547827" w14:paraId="2A32577E" w14:textId="24981FBF" w:rsidTr="00547827">
        <w:tc>
          <w:tcPr>
            <w:tcW w:w="1440" w:type="dxa"/>
            <w:tcBorders>
              <w:left w:val="nil"/>
            </w:tcBorders>
            <w:vAlign w:val="center"/>
          </w:tcPr>
          <w:p w14:paraId="0DB8275A" w14:textId="514D8E85" w:rsidR="00547827" w:rsidRPr="00547827" w:rsidRDefault="00547827" w:rsidP="005340E9">
            <w:pPr>
              <w:spacing w:after="120"/>
              <w:jc w:val="center"/>
              <w:rPr>
                <w:rFonts w:ascii="Cambria" w:hAnsi="Cambria"/>
              </w:rPr>
            </w:pPr>
            <w:r w:rsidRPr="00547827">
              <w:rPr>
                <w:rFonts w:ascii="Cambria" w:hAnsi="Cambria"/>
              </w:rPr>
              <w:t>10ng</w:t>
            </w:r>
          </w:p>
        </w:tc>
        <w:tc>
          <w:tcPr>
            <w:tcW w:w="2880" w:type="dxa"/>
            <w:vMerge/>
            <w:tcBorders>
              <w:right w:val="nil"/>
            </w:tcBorders>
            <w:vAlign w:val="center"/>
          </w:tcPr>
          <w:p w14:paraId="6CCA5BD8" w14:textId="05385567" w:rsidR="00547827" w:rsidRPr="00547827" w:rsidRDefault="00547827" w:rsidP="002A32E7">
            <w:pPr>
              <w:spacing w:after="120"/>
              <w:jc w:val="center"/>
              <w:rPr>
                <w:rFonts w:ascii="Cambria" w:hAnsi="Cambria"/>
              </w:rPr>
            </w:pPr>
          </w:p>
        </w:tc>
        <w:tc>
          <w:tcPr>
            <w:tcW w:w="2880" w:type="dxa"/>
            <w:tcBorders>
              <w:right w:val="nil"/>
            </w:tcBorders>
          </w:tcPr>
          <w:p w14:paraId="7B06A512" w14:textId="432C6E30" w:rsidR="00547827" w:rsidRPr="00547827" w:rsidRDefault="00547827" w:rsidP="002A32E7">
            <w:pPr>
              <w:spacing w:after="120"/>
              <w:jc w:val="center"/>
              <w:rPr>
                <w:rFonts w:ascii="Cambria" w:hAnsi="Cambria"/>
              </w:rPr>
            </w:pPr>
            <w:r>
              <w:rPr>
                <w:rFonts w:ascii="Cambria" w:hAnsi="Cambria"/>
              </w:rPr>
              <w:t>136nM</w:t>
            </w:r>
          </w:p>
        </w:tc>
      </w:tr>
      <w:tr w:rsidR="00547827" w14:paraId="21A56DD5" w14:textId="48F796B4" w:rsidTr="00547827">
        <w:tc>
          <w:tcPr>
            <w:tcW w:w="1440" w:type="dxa"/>
            <w:tcBorders>
              <w:left w:val="nil"/>
            </w:tcBorders>
            <w:vAlign w:val="center"/>
          </w:tcPr>
          <w:p w14:paraId="68535782" w14:textId="27615DDC" w:rsidR="00547827" w:rsidRPr="00547827" w:rsidRDefault="00547827" w:rsidP="005340E9">
            <w:pPr>
              <w:widowControl w:val="0"/>
              <w:autoSpaceDE w:val="0"/>
              <w:autoSpaceDN w:val="0"/>
              <w:adjustRightInd w:val="0"/>
              <w:spacing w:after="240"/>
              <w:jc w:val="center"/>
              <w:rPr>
                <w:rFonts w:ascii="Cambria" w:hAnsi="Cambria" w:cs="Times"/>
              </w:rPr>
            </w:pPr>
            <w:r w:rsidRPr="00547827">
              <w:rPr>
                <w:rFonts w:ascii="Cambria" w:hAnsi="Cambria" w:cs="Times"/>
              </w:rPr>
              <w:t>5ng</w:t>
            </w:r>
          </w:p>
        </w:tc>
        <w:tc>
          <w:tcPr>
            <w:tcW w:w="2880" w:type="dxa"/>
            <w:vMerge/>
            <w:tcBorders>
              <w:right w:val="nil"/>
            </w:tcBorders>
            <w:vAlign w:val="center"/>
          </w:tcPr>
          <w:p w14:paraId="60511527" w14:textId="5D30F4E8" w:rsidR="00547827" w:rsidRPr="00547827" w:rsidRDefault="00547827" w:rsidP="002A32E7">
            <w:pPr>
              <w:spacing w:after="120"/>
              <w:jc w:val="center"/>
              <w:rPr>
                <w:rFonts w:ascii="Cambria" w:hAnsi="Cambria"/>
              </w:rPr>
            </w:pPr>
          </w:p>
        </w:tc>
        <w:tc>
          <w:tcPr>
            <w:tcW w:w="2880" w:type="dxa"/>
            <w:tcBorders>
              <w:right w:val="nil"/>
            </w:tcBorders>
          </w:tcPr>
          <w:p w14:paraId="5D5D5845" w14:textId="5933A011" w:rsidR="00547827" w:rsidRPr="00547827" w:rsidRDefault="00547827" w:rsidP="002A32E7">
            <w:pPr>
              <w:spacing w:after="120"/>
              <w:jc w:val="center"/>
              <w:rPr>
                <w:rFonts w:ascii="Cambria" w:hAnsi="Cambria"/>
              </w:rPr>
            </w:pPr>
            <w:r>
              <w:rPr>
                <w:rFonts w:ascii="Cambria" w:hAnsi="Cambria"/>
              </w:rPr>
              <w:t>68nM</w:t>
            </w:r>
          </w:p>
        </w:tc>
      </w:tr>
      <w:tr w:rsidR="00547827" w14:paraId="469F933B" w14:textId="611049F2" w:rsidTr="00547827">
        <w:tc>
          <w:tcPr>
            <w:tcW w:w="1440" w:type="dxa"/>
            <w:tcBorders>
              <w:left w:val="nil"/>
            </w:tcBorders>
            <w:vAlign w:val="center"/>
          </w:tcPr>
          <w:p w14:paraId="62735719" w14:textId="5D5A76B8" w:rsidR="00547827" w:rsidRPr="00547827" w:rsidRDefault="00547827" w:rsidP="005340E9">
            <w:pPr>
              <w:spacing w:after="120"/>
              <w:jc w:val="center"/>
              <w:rPr>
                <w:rFonts w:ascii="Cambria" w:hAnsi="Cambria"/>
              </w:rPr>
            </w:pPr>
            <w:r w:rsidRPr="00547827">
              <w:rPr>
                <w:rFonts w:ascii="Cambria" w:hAnsi="Cambria"/>
              </w:rPr>
              <w:t>2.5ng</w:t>
            </w:r>
          </w:p>
        </w:tc>
        <w:tc>
          <w:tcPr>
            <w:tcW w:w="2880" w:type="dxa"/>
            <w:vMerge/>
            <w:tcBorders>
              <w:right w:val="nil"/>
            </w:tcBorders>
            <w:vAlign w:val="center"/>
          </w:tcPr>
          <w:p w14:paraId="7DE1484C" w14:textId="3A3053BB" w:rsidR="00547827" w:rsidRPr="00547827" w:rsidRDefault="00547827" w:rsidP="002A32E7">
            <w:pPr>
              <w:spacing w:after="120"/>
              <w:jc w:val="center"/>
              <w:rPr>
                <w:rFonts w:ascii="Cambria" w:hAnsi="Cambria"/>
              </w:rPr>
            </w:pPr>
          </w:p>
        </w:tc>
        <w:tc>
          <w:tcPr>
            <w:tcW w:w="2880" w:type="dxa"/>
            <w:tcBorders>
              <w:right w:val="nil"/>
            </w:tcBorders>
          </w:tcPr>
          <w:p w14:paraId="48F1C4EC" w14:textId="1A8C0DB8" w:rsidR="00547827" w:rsidRPr="00547827" w:rsidRDefault="00547827" w:rsidP="002A32E7">
            <w:pPr>
              <w:spacing w:after="120"/>
              <w:jc w:val="center"/>
              <w:rPr>
                <w:rFonts w:ascii="Cambria" w:hAnsi="Cambria"/>
              </w:rPr>
            </w:pPr>
            <w:r>
              <w:rPr>
                <w:rFonts w:ascii="Cambria" w:hAnsi="Cambria"/>
              </w:rPr>
              <w:t>34nM</w:t>
            </w:r>
          </w:p>
        </w:tc>
      </w:tr>
      <w:tr w:rsidR="00547827" w14:paraId="68B9F851" w14:textId="77777777" w:rsidTr="00CF2D49">
        <w:tc>
          <w:tcPr>
            <w:tcW w:w="1440" w:type="dxa"/>
            <w:tcBorders>
              <w:left w:val="nil"/>
            </w:tcBorders>
            <w:vAlign w:val="center"/>
          </w:tcPr>
          <w:p w14:paraId="593C7469" w14:textId="41783C87" w:rsidR="00547827" w:rsidRPr="00547827" w:rsidRDefault="00547827" w:rsidP="005340E9">
            <w:pPr>
              <w:spacing w:after="120"/>
              <w:jc w:val="center"/>
              <w:rPr>
                <w:rFonts w:ascii="Cambria" w:hAnsi="Cambria"/>
              </w:rPr>
            </w:pPr>
            <w:r>
              <w:rPr>
                <w:rFonts w:ascii="Cambria" w:hAnsi="Cambria"/>
              </w:rPr>
              <w:t>1ng</w:t>
            </w:r>
          </w:p>
        </w:tc>
        <w:tc>
          <w:tcPr>
            <w:tcW w:w="2880" w:type="dxa"/>
            <w:vMerge/>
            <w:tcBorders>
              <w:right w:val="nil"/>
            </w:tcBorders>
            <w:vAlign w:val="center"/>
          </w:tcPr>
          <w:p w14:paraId="7F4AB9AE" w14:textId="77777777" w:rsidR="00547827" w:rsidRPr="00547827" w:rsidRDefault="00547827" w:rsidP="002A32E7">
            <w:pPr>
              <w:spacing w:after="120"/>
              <w:jc w:val="center"/>
              <w:rPr>
                <w:rFonts w:ascii="Cambria" w:hAnsi="Cambria"/>
              </w:rPr>
            </w:pPr>
          </w:p>
        </w:tc>
        <w:tc>
          <w:tcPr>
            <w:tcW w:w="2880" w:type="dxa"/>
            <w:tcBorders>
              <w:right w:val="nil"/>
            </w:tcBorders>
          </w:tcPr>
          <w:p w14:paraId="70C24ABC" w14:textId="09F6FD00" w:rsidR="00547827" w:rsidRPr="00547827" w:rsidRDefault="00547827" w:rsidP="002A32E7">
            <w:pPr>
              <w:spacing w:after="120"/>
              <w:jc w:val="center"/>
              <w:rPr>
                <w:rFonts w:ascii="Cambria" w:hAnsi="Cambria"/>
              </w:rPr>
            </w:pPr>
            <w:r>
              <w:rPr>
                <w:rFonts w:ascii="Cambria" w:hAnsi="Cambria"/>
              </w:rPr>
              <w:t>14nM</w:t>
            </w:r>
          </w:p>
        </w:tc>
      </w:tr>
    </w:tbl>
    <w:p w14:paraId="3F5CBF1A" w14:textId="77777777" w:rsidR="002A32E7" w:rsidRDefault="002A32E7" w:rsidP="002A32E7">
      <w:pPr>
        <w:widowControl w:val="0"/>
        <w:autoSpaceDE w:val="0"/>
        <w:autoSpaceDN w:val="0"/>
        <w:adjustRightInd w:val="0"/>
        <w:spacing w:after="240"/>
        <w:ind w:left="720"/>
        <w:rPr>
          <w:rFonts w:ascii="Times" w:hAnsi="Times" w:cs="Times"/>
        </w:rPr>
      </w:pPr>
    </w:p>
    <w:p w14:paraId="3B039FAD" w14:textId="248DE7B7" w:rsidR="00CF2D49" w:rsidRPr="00CF2D49" w:rsidRDefault="00CF2D49" w:rsidP="00CF2D49">
      <w:pPr>
        <w:widowControl w:val="0"/>
        <w:autoSpaceDE w:val="0"/>
        <w:autoSpaceDN w:val="0"/>
        <w:adjustRightInd w:val="0"/>
        <w:spacing w:after="120"/>
        <w:ind w:left="720"/>
        <w:rPr>
          <w:rFonts w:ascii="Cambria" w:hAnsi="Cambria" w:cs="Times New Roman"/>
          <w:b/>
        </w:rPr>
      </w:pPr>
      <w:r w:rsidRPr="00CF2D49">
        <w:rPr>
          <w:rFonts w:ascii="Cambria" w:hAnsi="Cambria" w:cs="Times New Roman"/>
          <w:b/>
        </w:rPr>
        <w:t xml:space="preserve">2.2 Mix thoroughly and </w:t>
      </w:r>
      <w:r w:rsidR="00AF63E8">
        <w:rPr>
          <w:rFonts w:ascii="Cambria" w:hAnsi="Cambria" w:cs="Times New Roman"/>
          <w:b/>
        </w:rPr>
        <w:t>pulse-spin</w:t>
      </w:r>
    </w:p>
    <w:p w14:paraId="151186D8" w14:textId="4DF516C9" w:rsidR="00CF2D49" w:rsidRPr="00CF2D49" w:rsidRDefault="00CF2D49" w:rsidP="00CF2D49">
      <w:pPr>
        <w:widowControl w:val="0"/>
        <w:autoSpaceDE w:val="0"/>
        <w:autoSpaceDN w:val="0"/>
        <w:adjustRightInd w:val="0"/>
        <w:spacing w:after="120"/>
        <w:ind w:left="720"/>
        <w:rPr>
          <w:rFonts w:ascii="Cambria" w:hAnsi="Cambria" w:cs="Times New Roman"/>
          <w:b/>
        </w:rPr>
      </w:pPr>
      <w:r w:rsidRPr="00CF2D49">
        <w:rPr>
          <w:rFonts w:ascii="Cambria" w:hAnsi="Cambria" w:cs="Times New Roman"/>
          <w:b/>
        </w:rPr>
        <w:t xml:space="preserve">2.3 Incubate at 20 °C for </w:t>
      </w:r>
      <w:ins w:id="1" w:author="Pei Ching Tsai" w:date="2016-11-14T10:27:00Z">
        <w:r w:rsidR="005834AB">
          <w:rPr>
            <w:rFonts w:ascii="Cambria" w:hAnsi="Cambria" w:cs="Times New Roman"/>
            <w:b/>
          </w:rPr>
          <w:t>15</w:t>
        </w:r>
      </w:ins>
      <w:del w:id="2" w:author="Pei Ching Tsai" w:date="2016-11-14T10:27:00Z">
        <w:r w:rsidRPr="00CF2D49" w:rsidDel="005834AB">
          <w:rPr>
            <w:rFonts w:ascii="Cambria" w:hAnsi="Cambria" w:cs="Times New Roman"/>
            <w:b/>
          </w:rPr>
          <w:delText>15</w:delText>
        </w:r>
      </w:del>
      <w:r w:rsidRPr="00CF2D49">
        <w:rPr>
          <w:rFonts w:ascii="Cambria" w:hAnsi="Cambria" w:cs="Times New Roman"/>
          <w:b/>
        </w:rPr>
        <w:t xml:space="preserve"> min.</w:t>
      </w:r>
      <w:ins w:id="3" w:author="Pei Ching Tsai" w:date="2016-11-14T10:27:00Z">
        <w:r w:rsidR="005834AB">
          <w:rPr>
            <w:rFonts w:ascii="Cambria" w:hAnsi="Cambria" w:cs="Times New Roman"/>
            <w:b/>
          </w:rPr>
          <w:t xml:space="preserve"> And at 4 </w:t>
        </w:r>
        <w:r w:rsidR="005834AB" w:rsidRPr="00CF2D49">
          <w:rPr>
            <w:rFonts w:ascii="Cambria" w:hAnsi="Cambria" w:cs="Times New Roman"/>
            <w:b/>
          </w:rPr>
          <w:t>°C</w:t>
        </w:r>
        <w:r w:rsidR="005834AB">
          <w:rPr>
            <w:rFonts w:ascii="Cambria" w:hAnsi="Cambria" w:cs="Times New Roman"/>
            <w:b/>
          </w:rPr>
          <w:t xml:space="preserve"> </w:t>
        </w:r>
      </w:ins>
      <w:ins w:id="4" w:author="Pei Ching Tsai" w:date="2016-11-14T10:28:00Z">
        <w:r w:rsidR="005834AB">
          <w:rPr>
            <w:rFonts w:ascii="Cambria" w:hAnsi="Cambria" w:cs="Times New Roman"/>
            <w:b/>
          </w:rPr>
          <w:t>for</w:t>
        </w:r>
      </w:ins>
      <w:ins w:id="5" w:author="Pei Ching Tsai" w:date="2016-11-14T10:29:00Z">
        <w:r w:rsidR="005834AB">
          <w:rPr>
            <w:rFonts w:ascii="Cambria" w:hAnsi="Cambria" w:cs="Times New Roman"/>
            <w:b/>
          </w:rPr>
          <w:t xml:space="preserve"> 15 min. </w:t>
        </w:r>
      </w:ins>
    </w:p>
    <w:p w14:paraId="04D86566" w14:textId="5C6EBB86" w:rsidR="002C6D9C" w:rsidRDefault="00CF2D49" w:rsidP="00C26189">
      <w:pPr>
        <w:widowControl w:val="0"/>
        <w:autoSpaceDE w:val="0"/>
        <w:autoSpaceDN w:val="0"/>
        <w:adjustRightInd w:val="0"/>
        <w:spacing w:after="240"/>
        <w:ind w:left="720"/>
        <w:rPr>
          <w:rFonts w:ascii="Cambria" w:hAnsi="Cambria" w:cs="Times New Roman"/>
          <w:b/>
        </w:rPr>
      </w:pPr>
      <w:r w:rsidRPr="00CF2D49">
        <w:rPr>
          <w:rFonts w:ascii="Cambria" w:hAnsi="Cambria" w:cs="Times New Roman"/>
          <w:b/>
        </w:rPr>
        <w:t>2.4 Proceed immediately to the next step.</w:t>
      </w:r>
    </w:p>
    <w:p w14:paraId="148AFEE5" w14:textId="7AEB1BBE" w:rsidR="00C26189" w:rsidRDefault="00C26189" w:rsidP="00C26189">
      <w:pPr>
        <w:widowControl w:val="0"/>
        <w:autoSpaceDE w:val="0"/>
        <w:autoSpaceDN w:val="0"/>
        <w:adjustRightInd w:val="0"/>
        <w:spacing w:after="120"/>
        <w:rPr>
          <w:rFonts w:ascii="Cambria" w:hAnsi="Cambria" w:cs="Times New Roman"/>
          <w:b/>
          <w:i/>
          <w:u w:val="single"/>
        </w:rPr>
      </w:pPr>
      <w:r w:rsidRPr="00C26189">
        <w:rPr>
          <w:rFonts w:ascii="Cambria" w:hAnsi="Cambria" w:cs="Times New Roman"/>
          <w:b/>
          <w:i/>
          <w:u w:val="single"/>
        </w:rPr>
        <w:t>3. Post-ligation Cleanup</w:t>
      </w:r>
    </w:p>
    <w:p w14:paraId="674E4C18" w14:textId="2155B9EF" w:rsidR="00735ECF" w:rsidRPr="00735ECF" w:rsidRDefault="00D7374F" w:rsidP="00C26189">
      <w:pPr>
        <w:widowControl w:val="0"/>
        <w:autoSpaceDE w:val="0"/>
        <w:autoSpaceDN w:val="0"/>
        <w:adjustRightInd w:val="0"/>
        <w:spacing w:after="120"/>
        <w:rPr>
          <w:rFonts w:ascii="Cambria" w:hAnsi="Cambria" w:cs="Times New Roman"/>
        </w:rPr>
      </w:pPr>
      <w:r>
        <w:rPr>
          <w:rFonts w:ascii="Cambria" w:hAnsi="Cambria" w:cs="Times New Roman"/>
        </w:rPr>
        <w:t xml:space="preserve">NOTE: </w:t>
      </w:r>
      <w:r w:rsidR="00735ECF" w:rsidRPr="00735ECF">
        <w:rPr>
          <w:rFonts w:ascii="Cambria" w:hAnsi="Cambria" w:cs="Times New Roman"/>
        </w:rPr>
        <w:t xml:space="preserve">Make sure </w:t>
      </w:r>
      <w:r w:rsidR="00735ECF">
        <w:rPr>
          <w:rFonts w:ascii="Cambria" w:hAnsi="Cambria" w:cs="Times New Roman"/>
        </w:rPr>
        <w:t>A</w:t>
      </w:r>
      <w:r w:rsidR="00071F67">
        <w:rPr>
          <w:rFonts w:ascii="Cambria" w:hAnsi="Cambria" w:cs="Times New Roman"/>
        </w:rPr>
        <w:t>MP</w:t>
      </w:r>
      <w:r w:rsidR="00735ECF">
        <w:rPr>
          <w:rFonts w:ascii="Cambria" w:hAnsi="Cambria" w:cs="Times New Roman"/>
        </w:rPr>
        <w:t xml:space="preserve">ure XP beads equilibrate to room temperature for at least 30min. </w:t>
      </w:r>
      <w:r w:rsidR="00735ECF" w:rsidRPr="00735ECF">
        <w:rPr>
          <w:rFonts w:ascii="Cambria" w:hAnsi="Cambria" w:cs="Times New Roman"/>
        </w:rPr>
        <w:t xml:space="preserve"> </w:t>
      </w:r>
    </w:p>
    <w:p w14:paraId="0C7235EA" w14:textId="42EBDC0A" w:rsidR="00C26189" w:rsidRDefault="00C26189" w:rsidP="00E01532">
      <w:pPr>
        <w:widowControl w:val="0"/>
        <w:autoSpaceDE w:val="0"/>
        <w:autoSpaceDN w:val="0"/>
        <w:adjustRightInd w:val="0"/>
        <w:spacing w:after="240"/>
        <w:ind w:left="720"/>
        <w:rPr>
          <w:rFonts w:ascii="Cambria" w:hAnsi="Cambria" w:cs="Times New Roman"/>
          <w:b/>
        </w:rPr>
      </w:pPr>
      <w:r w:rsidRPr="00C26189">
        <w:rPr>
          <w:rFonts w:ascii="Cambria" w:hAnsi="Cambria" w:cs="Times New Roman"/>
          <w:b/>
        </w:rPr>
        <w:t xml:space="preserve">3.1 Perform a 0.8X </w:t>
      </w:r>
      <w:r w:rsidR="00071F67">
        <w:rPr>
          <w:rFonts w:ascii="Cambria" w:hAnsi="Cambria" w:cs="Times New Roman"/>
          <w:b/>
        </w:rPr>
        <w:t>AMP</w:t>
      </w:r>
      <w:r w:rsidR="00971E24">
        <w:rPr>
          <w:rFonts w:ascii="Cambria" w:hAnsi="Cambria" w:cs="Times New Roman"/>
          <w:b/>
        </w:rPr>
        <w:t>ure</w:t>
      </w:r>
      <w:r w:rsidR="00714336">
        <w:t xml:space="preserve"> </w:t>
      </w:r>
      <w:r w:rsidR="00971E24">
        <w:rPr>
          <w:rFonts w:ascii="Cambria" w:hAnsi="Cambria" w:cs="Times New Roman"/>
          <w:b/>
        </w:rPr>
        <w:t>XP bead</w:t>
      </w:r>
      <w:r w:rsidRPr="00C26189">
        <w:rPr>
          <w:rFonts w:ascii="Cambria" w:hAnsi="Cambria" w:cs="Times New Roman"/>
          <w:b/>
        </w:rPr>
        <w:t xml:space="preserve"> cleanup by combining the following:</w:t>
      </w:r>
    </w:p>
    <w:tbl>
      <w:tblPr>
        <w:tblStyle w:val="TableGrid"/>
        <w:tblW w:w="0" w:type="auto"/>
        <w:tblInd w:w="918" w:type="dxa"/>
        <w:tblLook w:val="04A0" w:firstRow="1" w:lastRow="0" w:firstColumn="1" w:lastColumn="0" w:noHBand="0" w:noVBand="1"/>
      </w:tblPr>
      <w:tblGrid>
        <w:gridCol w:w="4590"/>
        <w:gridCol w:w="2880"/>
      </w:tblGrid>
      <w:tr w:rsidR="00C26189" w14:paraId="0BAA10D0" w14:textId="77777777" w:rsidTr="00C26189">
        <w:tc>
          <w:tcPr>
            <w:tcW w:w="4590" w:type="dxa"/>
            <w:tcBorders>
              <w:top w:val="nil"/>
              <w:left w:val="nil"/>
            </w:tcBorders>
            <w:vAlign w:val="center"/>
          </w:tcPr>
          <w:p w14:paraId="51FC73B9" w14:textId="77777777" w:rsidR="00C26189" w:rsidRPr="00B32D72" w:rsidRDefault="00C26189" w:rsidP="00C26189">
            <w:pPr>
              <w:spacing w:after="120"/>
              <w:rPr>
                <w:b/>
              </w:rPr>
            </w:pPr>
            <w:r w:rsidRPr="00B32D72">
              <w:rPr>
                <w:b/>
              </w:rPr>
              <w:t>Component</w:t>
            </w:r>
          </w:p>
        </w:tc>
        <w:tc>
          <w:tcPr>
            <w:tcW w:w="2880" w:type="dxa"/>
            <w:tcBorders>
              <w:top w:val="nil"/>
              <w:right w:val="nil"/>
            </w:tcBorders>
            <w:vAlign w:val="center"/>
          </w:tcPr>
          <w:p w14:paraId="5CF05998" w14:textId="77777777" w:rsidR="00C26189" w:rsidRPr="00B32D72" w:rsidRDefault="00C26189" w:rsidP="00C26189">
            <w:pPr>
              <w:spacing w:after="120"/>
              <w:jc w:val="center"/>
              <w:rPr>
                <w:b/>
              </w:rPr>
            </w:pPr>
            <w:r w:rsidRPr="00B32D72">
              <w:rPr>
                <w:b/>
              </w:rPr>
              <w:t>Volume (ul)</w:t>
            </w:r>
          </w:p>
        </w:tc>
      </w:tr>
      <w:tr w:rsidR="00C26189" w14:paraId="74839A47" w14:textId="77777777" w:rsidTr="00C26189">
        <w:tc>
          <w:tcPr>
            <w:tcW w:w="4590" w:type="dxa"/>
            <w:tcBorders>
              <w:left w:val="nil"/>
            </w:tcBorders>
            <w:vAlign w:val="center"/>
          </w:tcPr>
          <w:p w14:paraId="1653A0F4" w14:textId="708AD06C" w:rsidR="00C26189" w:rsidRDefault="00E01532" w:rsidP="00C26189">
            <w:pPr>
              <w:spacing w:after="120"/>
            </w:pPr>
            <w:r w:rsidRPr="00E01532">
              <w:t>Adapter Ligation reaction product</w:t>
            </w:r>
          </w:p>
        </w:tc>
        <w:tc>
          <w:tcPr>
            <w:tcW w:w="2880" w:type="dxa"/>
            <w:tcBorders>
              <w:right w:val="nil"/>
            </w:tcBorders>
            <w:vAlign w:val="center"/>
          </w:tcPr>
          <w:p w14:paraId="21527C9F" w14:textId="69C1372D" w:rsidR="00C26189" w:rsidRDefault="00E01532" w:rsidP="00C26189">
            <w:pPr>
              <w:spacing w:after="120"/>
              <w:jc w:val="center"/>
            </w:pPr>
            <w:r>
              <w:t>110</w:t>
            </w:r>
          </w:p>
        </w:tc>
      </w:tr>
      <w:tr w:rsidR="00C26189" w14:paraId="551336ED" w14:textId="77777777" w:rsidTr="00C26189">
        <w:tc>
          <w:tcPr>
            <w:tcW w:w="4590" w:type="dxa"/>
            <w:tcBorders>
              <w:left w:val="nil"/>
            </w:tcBorders>
            <w:vAlign w:val="center"/>
          </w:tcPr>
          <w:p w14:paraId="77C290AC" w14:textId="48C400D4" w:rsidR="00C26189" w:rsidRDefault="00071F67" w:rsidP="00C26189">
            <w:pPr>
              <w:spacing w:after="120"/>
            </w:pPr>
            <w:r>
              <w:t>Agencourt® AMPure</w:t>
            </w:r>
            <w:r w:rsidR="00E01532" w:rsidRPr="00E01532">
              <w:t xml:space="preserve"> XP reagent </w:t>
            </w:r>
          </w:p>
        </w:tc>
        <w:tc>
          <w:tcPr>
            <w:tcW w:w="2880" w:type="dxa"/>
            <w:tcBorders>
              <w:right w:val="nil"/>
            </w:tcBorders>
            <w:vAlign w:val="center"/>
          </w:tcPr>
          <w:p w14:paraId="7E35127D" w14:textId="15333A85" w:rsidR="00C26189" w:rsidRDefault="00E01532" w:rsidP="00C26189">
            <w:pPr>
              <w:spacing w:after="120"/>
              <w:jc w:val="center"/>
            </w:pPr>
            <w:r>
              <w:t>88</w:t>
            </w:r>
          </w:p>
        </w:tc>
      </w:tr>
      <w:tr w:rsidR="00E01532" w14:paraId="323041D1" w14:textId="77777777" w:rsidTr="00E01532">
        <w:tc>
          <w:tcPr>
            <w:tcW w:w="4590" w:type="dxa"/>
            <w:tcBorders>
              <w:left w:val="nil"/>
              <w:bottom w:val="nil"/>
            </w:tcBorders>
            <w:vAlign w:val="center"/>
          </w:tcPr>
          <w:p w14:paraId="5D2F0321" w14:textId="186D2E8C" w:rsidR="00E01532" w:rsidRDefault="00E01532" w:rsidP="00C26189">
            <w:pPr>
              <w:spacing w:after="120"/>
            </w:pPr>
            <w:r w:rsidRPr="00B32D72">
              <w:rPr>
                <w:b/>
              </w:rPr>
              <w:t>Total Volume</w:t>
            </w:r>
          </w:p>
        </w:tc>
        <w:tc>
          <w:tcPr>
            <w:tcW w:w="2880" w:type="dxa"/>
            <w:tcBorders>
              <w:bottom w:val="nil"/>
              <w:right w:val="nil"/>
            </w:tcBorders>
            <w:vAlign w:val="center"/>
          </w:tcPr>
          <w:p w14:paraId="6F97EB71" w14:textId="710860AC" w:rsidR="00E01532" w:rsidRDefault="00E01532" w:rsidP="00C26189">
            <w:pPr>
              <w:spacing w:after="120"/>
              <w:jc w:val="center"/>
            </w:pPr>
            <w:r>
              <w:rPr>
                <w:b/>
              </w:rPr>
              <w:t>198</w:t>
            </w:r>
          </w:p>
        </w:tc>
      </w:tr>
    </w:tbl>
    <w:p w14:paraId="7139EDC0" w14:textId="616041D6" w:rsidR="00E01532" w:rsidRPr="00D31BF7" w:rsidRDefault="00E01532" w:rsidP="00DA2348">
      <w:pPr>
        <w:widowControl w:val="0"/>
        <w:autoSpaceDE w:val="0"/>
        <w:autoSpaceDN w:val="0"/>
        <w:adjustRightInd w:val="0"/>
        <w:spacing w:after="120"/>
        <w:ind w:left="1166" w:hanging="446"/>
        <w:rPr>
          <w:rFonts w:ascii="Cambria" w:hAnsi="Cambria" w:cs="Times New Roman"/>
        </w:rPr>
      </w:pPr>
      <w:r w:rsidRPr="00E01532">
        <w:rPr>
          <w:rFonts w:ascii="Cambria" w:hAnsi="Cambria" w:cs="Times New Roman"/>
          <w:b/>
        </w:rPr>
        <w:t>3.2 Thoroughly resuspend the beads by pipetting up and down multiple times.</w:t>
      </w:r>
      <w:r w:rsidR="00D31BF7">
        <w:rPr>
          <w:rFonts w:ascii="Cambria" w:hAnsi="Cambria" w:cs="Times New Roman"/>
          <w:b/>
        </w:rPr>
        <w:t xml:space="preserve"> </w:t>
      </w:r>
      <w:r w:rsidR="00D31BF7" w:rsidRPr="00D31BF7">
        <w:rPr>
          <w:rFonts w:ascii="Cambria" w:hAnsi="Cambria" w:cs="Times New Roman"/>
        </w:rPr>
        <w:t xml:space="preserve">This </w:t>
      </w:r>
      <w:r w:rsidR="004A2D08">
        <w:rPr>
          <w:rFonts w:ascii="Cambria" w:hAnsi="Cambria" w:cs="Times New Roman"/>
        </w:rPr>
        <w:t xml:space="preserve">cleanup </w:t>
      </w:r>
      <w:r w:rsidR="00D31BF7" w:rsidRPr="00D31BF7">
        <w:rPr>
          <w:rFonts w:ascii="Cambria" w:hAnsi="Cambria" w:cs="Times New Roman"/>
        </w:rPr>
        <w:t>ca</w:t>
      </w:r>
      <w:r w:rsidR="00D31BF7">
        <w:rPr>
          <w:rFonts w:ascii="Cambria" w:hAnsi="Cambria" w:cs="Times New Roman"/>
        </w:rPr>
        <w:t xml:space="preserve">n be </w:t>
      </w:r>
      <w:r w:rsidR="00701B37">
        <w:rPr>
          <w:rFonts w:ascii="Cambria" w:hAnsi="Cambria" w:cs="Times New Roman"/>
        </w:rPr>
        <w:t>performed</w:t>
      </w:r>
      <w:r w:rsidR="00D31BF7">
        <w:rPr>
          <w:rFonts w:ascii="Cambria" w:hAnsi="Cambria" w:cs="Times New Roman"/>
        </w:rPr>
        <w:t xml:space="preserve"> in a U-</w:t>
      </w:r>
      <w:r w:rsidR="0063392A">
        <w:rPr>
          <w:rFonts w:ascii="Cambria" w:hAnsi="Cambria" w:cs="Times New Roman"/>
        </w:rPr>
        <w:t xml:space="preserve">bottom plate, PCR tube </w:t>
      </w:r>
      <w:r w:rsidR="00D31BF7" w:rsidRPr="00D31BF7">
        <w:rPr>
          <w:rFonts w:ascii="Cambria" w:hAnsi="Cambria" w:cs="Times New Roman"/>
        </w:rPr>
        <w:t xml:space="preserve">strip </w:t>
      </w:r>
      <w:r w:rsidR="00D31BF7" w:rsidRPr="0063392A">
        <w:rPr>
          <w:rFonts w:ascii="Cambria" w:hAnsi="Cambria" w:cs="Times New Roman"/>
        </w:rPr>
        <w:t xml:space="preserve">or </w:t>
      </w:r>
      <w:r w:rsidR="0063392A" w:rsidRPr="0063392A">
        <w:rPr>
          <w:rFonts w:ascii="Cambria" w:hAnsi="Cambria" w:cs="Times New Roman"/>
        </w:rPr>
        <w:t>a</w:t>
      </w:r>
      <w:r w:rsidR="0063392A">
        <w:rPr>
          <w:rFonts w:ascii="Cambria" w:hAnsi="Cambria" w:cs="Times New Roman"/>
          <w:b/>
        </w:rPr>
        <w:t xml:space="preserve"> </w:t>
      </w:r>
      <w:r w:rsidR="00D31BF7" w:rsidRPr="00D31BF7">
        <w:rPr>
          <w:rFonts w:ascii="Cambria" w:hAnsi="Cambria" w:cs="Times New Roman"/>
        </w:rPr>
        <w:t>96</w:t>
      </w:r>
      <w:r w:rsidR="0063392A">
        <w:rPr>
          <w:rFonts w:ascii="Cambria" w:hAnsi="Cambria" w:cs="Times New Roman"/>
        </w:rPr>
        <w:t xml:space="preserve"> </w:t>
      </w:r>
      <w:r w:rsidR="00D31BF7" w:rsidRPr="00D31BF7">
        <w:rPr>
          <w:rFonts w:ascii="Cambria" w:hAnsi="Cambria" w:cs="Times New Roman"/>
        </w:rPr>
        <w:t>well plate.</w:t>
      </w:r>
      <w:r w:rsidR="00885658">
        <w:rPr>
          <w:rFonts w:ascii="Cambria" w:hAnsi="Cambria" w:cs="Times New Roman"/>
        </w:rPr>
        <w:t xml:space="preserve"> Instructions below reflect purification done in a plate.</w:t>
      </w:r>
    </w:p>
    <w:p w14:paraId="5662C181" w14:textId="55B50656" w:rsidR="00E01532" w:rsidRPr="00E01532" w:rsidRDefault="00E01532" w:rsidP="00DA2348">
      <w:pPr>
        <w:widowControl w:val="0"/>
        <w:autoSpaceDE w:val="0"/>
        <w:autoSpaceDN w:val="0"/>
        <w:adjustRightInd w:val="0"/>
        <w:spacing w:after="120"/>
        <w:ind w:left="1166" w:hanging="446"/>
        <w:rPr>
          <w:rFonts w:ascii="Cambria" w:hAnsi="Cambria" w:cs="Times New Roman"/>
          <w:b/>
        </w:rPr>
      </w:pPr>
      <w:r w:rsidRPr="00E01532">
        <w:rPr>
          <w:rFonts w:ascii="Cambria" w:hAnsi="Cambria" w:cs="Times New Roman"/>
          <w:b/>
        </w:rPr>
        <w:t xml:space="preserve">3.3 Incubate the </w:t>
      </w:r>
      <w:r w:rsidR="00616F8F">
        <w:rPr>
          <w:rFonts w:ascii="Cambria" w:hAnsi="Cambria" w:cs="Times New Roman"/>
          <w:b/>
        </w:rPr>
        <w:t>mixture</w:t>
      </w:r>
      <w:r w:rsidR="00DA2348">
        <w:rPr>
          <w:rFonts w:ascii="Cambria" w:hAnsi="Cambria" w:cs="Times New Roman"/>
          <w:b/>
        </w:rPr>
        <w:t xml:space="preserve"> at room temperature for</w:t>
      </w:r>
      <w:r w:rsidRPr="00E01532">
        <w:rPr>
          <w:rFonts w:ascii="Cambria" w:hAnsi="Cambria" w:cs="Times New Roman"/>
          <w:b/>
        </w:rPr>
        <w:t xml:space="preserve"> 15 min to</w:t>
      </w:r>
      <w:r w:rsidR="009E24FF">
        <w:rPr>
          <w:rFonts w:ascii="Cambria" w:hAnsi="Cambria" w:cs="Times New Roman"/>
          <w:b/>
        </w:rPr>
        <w:t xml:space="preserve"> allow</w:t>
      </w:r>
      <w:r w:rsidRPr="00E01532">
        <w:rPr>
          <w:rFonts w:ascii="Cambria" w:hAnsi="Cambria" w:cs="Times New Roman"/>
          <w:b/>
        </w:rPr>
        <w:t xml:space="preserve"> bind</w:t>
      </w:r>
      <w:r w:rsidR="009E24FF">
        <w:rPr>
          <w:rFonts w:ascii="Cambria" w:hAnsi="Cambria" w:cs="Times New Roman"/>
          <w:b/>
        </w:rPr>
        <w:t>ing of your</w:t>
      </w:r>
      <w:r w:rsidRPr="00E01532">
        <w:rPr>
          <w:rFonts w:ascii="Cambria" w:hAnsi="Cambria" w:cs="Times New Roman"/>
          <w:b/>
        </w:rPr>
        <w:t xml:space="preserve"> DNA to the beads.</w:t>
      </w:r>
    </w:p>
    <w:p w14:paraId="25A65B4A" w14:textId="015D222A" w:rsidR="00E01532" w:rsidRPr="00E01532" w:rsidRDefault="00E01532" w:rsidP="00DA2348">
      <w:pPr>
        <w:widowControl w:val="0"/>
        <w:autoSpaceDE w:val="0"/>
        <w:autoSpaceDN w:val="0"/>
        <w:adjustRightInd w:val="0"/>
        <w:spacing w:after="120"/>
        <w:ind w:left="1166" w:hanging="446"/>
        <w:rPr>
          <w:rFonts w:ascii="Cambria" w:hAnsi="Cambria" w:cs="Times New Roman"/>
          <w:b/>
        </w:rPr>
      </w:pPr>
      <w:r w:rsidRPr="00E01532">
        <w:rPr>
          <w:rFonts w:ascii="Cambria" w:hAnsi="Cambria" w:cs="Times New Roman"/>
          <w:b/>
        </w:rPr>
        <w:t xml:space="preserve">3.4 Place the plate on a magnet to capture the beads. </w:t>
      </w:r>
      <w:r w:rsidR="00885658">
        <w:rPr>
          <w:rFonts w:ascii="Cambria" w:hAnsi="Cambria" w:cs="Times New Roman"/>
          <w:b/>
        </w:rPr>
        <w:t>Let the plate sit on the magnet</w:t>
      </w:r>
      <w:r w:rsidRPr="00E01532">
        <w:rPr>
          <w:rFonts w:ascii="Cambria" w:hAnsi="Cambria" w:cs="Times New Roman"/>
          <w:b/>
        </w:rPr>
        <w:t xml:space="preserve"> until the liquid is clear</w:t>
      </w:r>
      <w:r w:rsidR="00885658">
        <w:rPr>
          <w:rFonts w:ascii="Cambria" w:hAnsi="Cambria" w:cs="Times New Roman"/>
          <w:b/>
        </w:rPr>
        <w:t xml:space="preserve"> (3-5 min)</w:t>
      </w:r>
      <w:r w:rsidRPr="00E01532">
        <w:rPr>
          <w:rFonts w:ascii="Cambria" w:hAnsi="Cambria" w:cs="Times New Roman"/>
          <w:b/>
        </w:rPr>
        <w:t>.</w:t>
      </w:r>
    </w:p>
    <w:p w14:paraId="7A08EF29" w14:textId="3BF2DAD4" w:rsidR="00E01532" w:rsidRPr="00E01532" w:rsidRDefault="00E01532" w:rsidP="00DA2348">
      <w:pPr>
        <w:widowControl w:val="0"/>
        <w:autoSpaceDE w:val="0"/>
        <w:autoSpaceDN w:val="0"/>
        <w:adjustRightInd w:val="0"/>
        <w:spacing w:after="120"/>
        <w:ind w:left="1166" w:hanging="446"/>
        <w:rPr>
          <w:rFonts w:ascii="Cambria" w:hAnsi="Cambria" w:cs="Times New Roman"/>
          <w:b/>
        </w:rPr>
      </w:pPr>
      <w:r w:rsidRPr="00E01532">
        <w:rPr>
          <w:rFonts w:ascii="Cambria" w:hAnsi="Cambria" w:cs="Times New Roman"/>
          <w:b/>
        </w:rPr>
        <w:t xml:space="preserve">3.5 Carefully </w:t>
      </w:r>
      <w:r w:rsidR="00327549">
        <w:rPr>
          <w:rFonts w:ascii="Cambria" w:hAnsi="Cambria" w:cs="Times New Roman"/>
          <w:b/>
        </w:rPr>
        <w:t>pipet out</w:t>
      </w:r>
      <w:r w:rsidRPr="00E01532">
        <w:rPr>
          <w:rFonts w:ascii="Cambria" w:hAnsi="Cambria" w:cs="Times New Roman"/>
          <w:b/>
        </w:rPr>
        <w:t xml:space="preserve"> </w:t>
      </w:r>
      <w:r w:rsidR="00DA2348">
        <w:rPr>
          <w:rFonts w:ascii="Cambria" w:hAnsi="Cambria" w:cs="Times New Roman"/>
          <w:b/>
        </w:rPr>
        <w:t xml:space="preserve">the supernatant </w:t>
      </w:r>
      <w:r w:rsidR="001D5F23">
        <w:rPr>
          <w:rFonts w:ascii="Cambria" w:hAnsi="Cambria" w:cs="Times New Roman"/>
          <w:b/>
        </w:rPr>
        <w:t>a</w:t>
      </w:r>
      <w:r w:rsidR="00DA2348">
        <w:rPr>
          <w:rFonts w:ascii="Cambria" w:hAnsi="Cambria" w:cs="Times New Roman"/>
          <w:b/>
        </w:rPr>
        <w:t>n</w:t>
      </w:r>
      <w:r w:rsidR="001D5F23">
        <w:rPr>
          <w:rFonts w:ascii="Cambria" w:hAnsi="Cambria" w:cs="Times New Roman"/>
          <w:b/>
        </w:rPr>
        <w:t>d</w:t>
      </w:r>
      <w:r w:rsidR="00DA2348">
        <w:rPr>
          <w:rFonts w:ascii="Cambria" w:hAnsi="Cambria" w:cs="Times New Roman"/>
          <w:b/>
        </w:rPr>
        <w:t xml:space="preserve"> </w:t>
      </w:r>
      <w:r w:rsidR="00327549">
        <w:rPr>
          <w:rFonts w:ascii="Cambria" w:hAnsi="Cambria" w:cs="Times New Roman"/>
          <w:b/>
        </w:rPr>
        <w:t>discard it</w:t>
      </w:r>
      <w:r w:rsidR="00DA2348">
        <w:rPr>
          <w:rFonts w:ascii="Cambria" w:hAnsi="Cambria" w:cs="Times New Roman"/>
          <w:b/>
        </w:rPr>
        <w:t>.</w:t>
      </w:r>
    </w:p>
    <w:p w14:paraId="43CBEA76" w14:textId="176161B6" w:rsidR="00E01532" w:rsidRPr="00E01532" w:rsidRDefault="00E01532" w:rsidP="00DA2348">
      <w:pPr>
        <w:widowControl w:val="0"/>
        <w:autoSpaceDE w:val="0"/>
        <w:autoSpaceDN w:val="0"/>
        <w:adjustRightInd w:val="0"/>
        <w:spacing w:after="120"/>
        <w:ind w:left="1166" w:hanging="446"/>
        <w:rPr>
          <w:rFonts w:ascii="Cambria" w:hAnsi="Cambria" w:cs="Times New Roman"/>
          <w:b/>
        </w:rPr>
      </w:pPr>
      <w:r w:rsidRPr="00E01532">
        <w:rPr>
          <w:rFonts w:ascii="Cambria" w:hAnsi="Cambria" w:cs="Times New Roman"/>
          <w:b/>
        </w:rPr>
        <w:t xml:space="preserve">3.6 Keeping the plate on the </w:t>
      </w:r>
      <w:r w:rsidR="00DA2348" w:rsidRPr="00E01532">
        <w:rPr>
          <w:rFonts w:ascii="Cambria" w:hAnsi="Cambria" w:cs="Times New Roman"/>
          <w:b/>
        </w:rPr>
        <w:t>magnet</w:t>
      </w:r>
      <w:r w:rsidR="00DA2348">
        <w:rPr>
          <w:rFonts w:ascii="Cambria" w:hAnsi="Cambria" w:cs="Times New Roman"/>
          <w:b/>
        </w:rPr>
        <w:t>,</w:t>
      </w:r>
      <w:r w:rsidRPr="00E01532">
        <w:rPr>
          <w:rFonts w:ascii="Cambria" w:hAnsi="Cambria" w:cs="Times New Roman"/>
          <w:b/>
        </w:rPr>
        <w:t xml:space="preserve"> add 200 μl of 80% ethanol.</w:t>
      </w:r>
    </w:p>
    <w:p w14:paraId="00EE805F" w14:textId="0B9731B2" w:rsidR="00E01532" w:rsidRPr="00E01532" w:rsidRDefault="00E01532" w:rsidP="00DA2348">
      <w:pPr>
        <w:widowControl w:val="0"/>
        <w:autoSpaceDE w:val="0"/>
        <w:autoSpaceDN w:val="0"/>
        <w:adjustRightInd w:val="0"/>
        <w:spacing w:after="120"/>
        <w:ind w:left="1166" w:hanging="446"/>
        <w:rPr>
          <w:rFonts w:ascii="Cambria" w:hAnsi="Cambria" w:cs="Times New Roman"/>
          <w:b/>
        </w:rPr>
      </w:pPr>
      <w:r w:rsidRPr="00E01532">
        <w:rPr>
          <w:rFonts w:ascii="Cambria" w:hAnsi="Cambria" w:cs="Times New Roman"/>
          <w:b/>
        </w:rPr>
        <w:t xml:space="preserve">3.7 </w:t>
      </w:r>
      <w:r w:rsidR="001443FE">
        <w:rPr>
          <w:rFonts w:ascii="Cambria" w:hAnsi="Cambria" w:cs="Times New Roman"/>
          <w:b/>
        </w:rPr>
        <w:t>Let the plate sit</w:t>
      </w:r>
      <w:r w:rsidRPr="00E01532">
        <w:rPr>
          <w:rFonts w:ascii="Cambria" w:hAnsi="Cambria" w:cs="Times New Roman"/>
          <w:b/>
        </w:rPr>
        <w:t xml:space="preserve"> at room temperature for ≥30 sec.</w:t>
      </w:r>
    </w:p>
    <w:p w14:paraId="58BF6546" w14:textId="3D019438" w:rsidR="00E01532" w:rsidRPr="00E01532" w:rsidRDefault="00E01532" w:rsidP="00DA2348">
      <w:pPr>
        <w:widowControl w:val="0"/>
        <w:autoSpaceDE w:val="0"/>
        <w:autoSpaceDN w:val="0"/>
        <w:adjustRightInd w:val="0"/>
        <w:spacing w:after="120"/>
        <w:ind w:left="1166" w:hanging="446"/>
        <w:rPr>
          <w:rFonts w:ascii="Cambria" w:hAnsi="Cambria" w:cs="Times New Roman"/>
          <w:b/>
        </w:rPr>
      </w:pPr>
      <w:r w:rsidRPr="00E01532">
        <w:rPr>
          <w:rFonts w:ascii="Cambria" w:hAnsi="Cambria" w:cs="Times New Roman"/>
          <w:b/>
        </w:rPr>
        <w:t>3.8 Carefully remove and discard the ethanol.</w:t>
      </w:r>
      <w:r w:rsidR="00DA2348">
        <w:rPr>
          <w:rFonts w:ascii="Cambria" w:hAnsi="Cambria" w:cs="Times New Roman"/>
          <w:b/>
        </w:rPr>
        <w:t xml:space="preserve"> </w:t>
      </w:r>
    </w:p>
    <w:p w14:paraId="750612C2" w14:textId="73DDBBB7" w:rsidR="00E01532" w:rsidRPr="00E01532" w:rsidRDefault="00E01532" w:rsidP="00DA2348">
      <w:pPr>
        <w:widowControl w:val="0"/>
        <w:autoSpaceDE w:val="0"/>
        <w:autoSpaceDN w:val="0"/>
        <w:adjustRightInd w:val="0"/>
        <w:spacing w:after="120"/>
        <w:ind w:left="1166" w:hanging="446"/>
        <w:rPr>
          <w:rFonts w:ascii="Cambria" w:hAnsi="Cambria" w:cs="Times New Roman"/>
          <w:b/>
        </w:rPr>
      </w:pPr>
      <w:r w:rsidRPr="00E01532">
        <w:rPr>
          <w:rFonts w:ascii="Cambria" w:hAnsi="Cambria" w:cs="Times New Roman"/>
          <w:b/>
        </w:rPr>
        <w:t xml:space="preserve">3.9 </w:t>
      </w:r>
      <w:r w:rsidR="00DA2348">
        <w:rPr>
          <w:rFonts w:ascii="Cambria" w:hAnsi="Cambria" w:cs="Times New Roman"/>
          <w:b/>
        </w:rPr>
        <w:t>Repeat Step 3.</w:t>
      </w:r>
      <w:r w:rsidR="00562229">
        <w:rPr>
          <w:rFonts w:ascii="Cambria" w:hAnsi="Cambria" w:cs="Times New Roman"/>
          <w:b/>
        </w:rPr>
        <w:t>6</w:t>
      </w:r>
      <w:r w:rsidR="006A46E0">
        <w:rPr>
          <w:rFonts w:ascii="Cambria" w:hAnsi="Cambria" w:cs="Times New Roman"/>
          <w:b/>
        </w:rPr>
        <w:t>-3.8 one more time, for a total of two washes. On the last wash, t</w:t>
      </w:r>
      <w:r w:rsidR="009E54C4">
        <w:rPr>
          <w:rFonts w:ascii="Cambria" w:hAnsi="Cambria" w:cs="Times New Roman"/>
          <w:b/>
        </w:rPr>
        <w:t xml:space="preserve">ry to remove all residual </w:t>
      </w:r>
      <w:r w:rsidRPr="00E01532">
        <w:rPr>
          <w:rFonts w:ascii="Cambria" w:hAnsi="Cambria" w:cs="Times New Roman"/>
          <w:b/>
        </w:rPr>
        <w:t>ethanol without disturbing the beads.</w:t>
      </w:r>
    </w:p>
    <w:p w14:paraId="050A82C2" w14:textId="5AFCD992" w:rsidR="00E01532" w:rsidRPr="00E01532" w:rsidRDefault="00DA2348" w:rsidP="00DA2348">
      <w:pPr>
        <w:widowControl w:val="0"/>
        <w:autoSpaceDE w:val="0"/>
        <w:autoSpaceDN w:val="0"/>
        <w:adjustRightInd w:val="0"/>
        <w:spacing w:after="120"/>
        <w:ind w:left="1166" w:hanging="446"/>
        <w:rPr>
          <w:rFonts w:ascii="Cambria" w:hAnsi="Cambria" w:cs="Times New Roman"/>
          <w:b/>
        </w:rPr>
      </w:pPr>
      <w:r>
        <w:rPr>
          <w:rFonts w:ascii="Cambria" w:hAnsi="Cambria" w:cs="Times New Roman"/>
          <w:b/>
        </w:rPr>
        <w:t>3.10</w:t>
      </w:r>
      <w:r w:rsidR="00E01532" w:rsidRPr="00E01532">
        <w:rPr>
          <w:rFonts w:ascii="Cambria" w:hAnsi="Cambria" w:cs="Times New Roman"/>
          <w:b/>
        </w:rPr>
        <w:t xml:space="preserve"> </w:t>
      </w:r>
      <w:r w:rsidR="00637C2F">
        <w:rPr>
          <w:rFonts w:ascii="Cambria" w:hAnsi="Cambria" w:cs="Times New Roman"/>
          <w:b/>
        </w:rPr>
        <w:t>Air d</w:t>
      </w:r>
      <w:r w:rsidR="00E01532" w:rsidRPr="00E01532">
        <w:rPr>
          <w:rFonts w:ascii="Cambria" w:hAnsi="Cambria" w:cs="Times New Roman"/>
          <w:b/>
        </w:rPr>
        <w:t>ry the beads at room temperature, until all of the ethanol has evaporated</w:t>
      </w:r>
      <w:r>
        <w:rPr>
          <w:rFonts w:ascii="Cambria" w:hAnsi="Cambria" w:cs="Times New Roman"/>
          <w:b/>
        </w:rPr>
        <w:t xml:space="preserve"> (</w:t>
      </w:r>
      <w:r w:rsidR="004C0833">
        <w:rPr>
          <w:rFonts w:ascii="Cambria" w:hAnsi="Cambria" w:cs="Times New Roman"/>
          <w:b/>
        </w:rPr>
        <w:t>~8-</w:t>
      </w:r>
      <w:r>
        <w:rPr>
          <w:rFonts w:ascii="Cambria" w:hAnsi="Cambria" w:cs="Times New Roman"/>
          <w:b/>
        </w:rPr>
        <w:t xml:space="preserve"> 10mins)</w:t>
      </w:r>
      <w:r w:rsidR="00E01532" w:rsidRPr="00E01532">
        <w:rPr>
          <w:rFonts w:ascii="Cambria" w:hAnsi="Cambria" w:cs="Times New Roman"/>
          <w:b/>
        </w:rPr>
        <w:t xml:space="preserve">. </w:t>
      </w:r>
      <w:r w:rsidR="00E01532" w:rsidRPr="005B4FF9">
        <w:rPr>
          <w:rFonts w:ascii="Cambria" w:hAnsi="Cambria" w:cs="Times New Roman"/>
        </w:rPr>
        <w:t>Caution: over-drying the beads may result in yield loss.</w:t>
      </w:r>
    </w:p>
    <w:p w14:paraId="2FF96019" w14:textId="05F17E40" w:rsidR="00DA2348" w:rsidRPr="00C074D7" w:rsidRDefault="00DA2348" w:rsidP="00DA2348">
      <w:pPr>
        <w:widowControl w:val="0"/>
        <w:autoSpaceDE w:val="0"/>
        <w:autoSpaceDN w:val="0"/>
        <w:adjustRightInd w:val="0"/>
        <w:spacing w:after="120"/>
        <w:ind w:left="1166" w:hanging="446"/>
        <w:rPr>
          <w:rFonts w:ascii="Cambria" w:hAnsi="Cambria" w:cs="Times New Roman"/>
          <w:b/>
        </w:rPr>
      </w:pPr>
      <w:r w:rsidRPr="00C074D7">
        <w:rPr>
          <w:rFonts w:ascii="Cambria" w:hAnsi="Cambria" w:cs="Times New Roman"/>
          <w:b/>
        </w:rPr>
        <w:t>3.11</w:t>
      </w:r>
      <w:r w:rsidR="00E01532" w:rsidRPr="00C074D7">
        <w:rPr>
          <w:rFonts w:ascii="Cambria" w:hAnsi="Cambria" w:cs="Times New Roman"/>
          <w:b/>
        </w:rPr>
        <w:t xml:space="preserve"> Remove the </w:t>
      </w:r>
      <w:r w:rsidR="00EB4C00" w:rsidRPr="00C074D7">
        <w:rPr>
          <w:rFonts w:ascii="Cambria" w:hAnsi="Cambria" w:cs="Times New Roman"/>
          <w:b/>
        </w:rPr>
        <w:t>plate</w:t>
      </w:r>
      <w:r w:rsidRPr="00C074D7">
        <w:rPr>
          <w:rFonts w:ascii="Cambria" w:hAnsi="Cambria" w:cs="Times New Roman"/>
          <w:b/>
        </w:rPr>
        <w:t xml:space="preserve"> from the magnet. </w:t>
      </w:r>
    </w:p>
    <w:p w14:paraId="617FC931" w14:textId="412F709C" w:rsidR="00E01532" w:rsidRPr="00E01532" w:rsidRDefault="00DA2348" w:rsidP="00DA2348">
      <w:pPr>
        <w:widowControl w:val="0"/>
        <w:autoSpaceDE w:val="0"/>
        <w:autoSpaceDN w:val="0"/>
        <w:adjustRightInd w:val="0"/>
        <w:spacing w:after="120"/>
        <w:ind w:left="1166" w:hanging="446"/>
        <w:rPr>
          <w:rFonts w:ascii="Cambria" w:hAnsi="Cambria" w:cs="Times New Roman"/>
          <w:b/>
        </w:rPr>
      </w:pPr>
      <w:r w:rsidRPr="00C074D7">
        <w:rPr>
          <w:rFonts w:ascii="Cambria" w:hAnsi="Cambria" w:cs="Times New Roman"/>
          <w:b/>
        </w:rPr>
        <w:t>3.12 Resuspend the beads i</w:t>
      </w:r>
      <w:r w:rsidR="00E01532" w:rsidRPr="00C074D7">
        <w:rPr>
          <w:rFonts w:ascii="Cambria" w:hAnsi="Cambria" w:cs="Times New Roman"/>
          <w:b/>
        </w:rPr>
        <w:t>n 2</w:t>
      </w:r>
      <w:r w:rsidR="0066423A" w:rsidRPr="00C074D7">
        <w:rPr>
          <w:rFonts w:ascii="Cambria" w:hAnsi="Cambria" w:cs="Times New Roman"/>
          <w:b/>
        </w:rPr>
        <w:t>3</w:t>
      </w:r>
      <w:r w:rsidR="00E01532" w:rsidRPr="00C074D7">
        <w:rPr>
          <w:rFonts w:ascii="Cambria" w:hAnsi="Cambria" w:cs="Times New Roman"/>
          <w:b/>
        </w:rPr>
        <w:t xml:space="preserve"> μl of </w:t>
      </w:r>
      <w:r w:rsidR="00686FF1" w:rsidRPr="00C074D7">
        <w:rPr>
          <w:rFonts w:ascii="Cambria" w:hAnsi="Cambria" w:cs="Times New Roman"/>
          <w:b/>
        </w:rPr>
        <w:t xml:space="preserve">elution buffer (10 mM Tris-HCl, pH 8.0) or </w:t>
      </w:r>
      <w:r w:rsidR="00A41FD4" w:rsidRPr="00C074D7">
        <w:rPr>
          <w:rFonts w:ascii="Cambria" w:hAnsi="Cambria" w:cs="Times New Roman"/>
          <w:b/>
        </w:rPr>
        <w:t>H</w:t>
      </w:r>
      <w:r w:rsidR="00A41FD4" w:rsidRPr="00C074D7">
        <w:rPr>
          <w:rFonts w:ascii="Cambria" w:hAnsi="Cambria" w:cs="Times New Roman"/>
          <w:b/>
          <w:vertAlign w:val="subscript"/>
        </w:rPr>
        <w:t>2</w:t>
      </w:r>
      <w:r w:rsidR="00A41FD4" w:rsidRPr="00C074D7">
        <w:rPr>
          <w:rFonts w:ascii="Cambria" w:hAnsi="Cambria" w:cs="Times New Roman"/>
          <w:b/>
        </w:rPr>
        <w:t>O</w:t>
      </w:r>
      <w:r w:rsidR="00E01532" w:rsidRPr="00C074D7">
        <w:rPr>
          <w:rFonts w:ascii="Cambria" w:hAnsi="Cambria" w:cs="Times New Roman"/>
          <w:b/>
        </w:rPr>
        <w:t xml:space="preserve"> </w:t>
      </w:r>
      <w:r w:rsidR="00DD697E" w:rsidRPr="00C074D7">
        <w:rPr>
          <w:rFonts w:ascii="Cambria" w:hAnsi="Cambria" w:cs="Times New Roman"/>
          <w:b/>
        </w:rPr>
        <w:t>to elute your DNA.</w:t>
      </w:r>
    </w:p>
    <w:p w14:paraId="4DB17548" w14:textId="225A90C6" w:rsidR="00E01532" w:rsidRPr="00E01532" w:rsidRDefault="00E01532" w:rsidP="00DA2348">
      <w:pPr>
        <w:widowControl w:val="0"/>
        <w:autoSpaceDE w:val="0"/>
        <w:autoSpaceDN w:val="0"/>
        <w:adjustRightInd w:val="0"/>
        <w:spacing w:after="120"/>
        <w:ind w:left="1166" w:hanging="446"/>
        <w:rPr>
          <w:rFonts w:ascii="Cambria" w:hAnsi="Cambria" w:cs="Times New Roman"/>
          <w:b/>
        </w:rPr>
      </w:pPr>
      <w:r w:rsidRPr="00E01532">
        <w:rPr>
          <w:rFonts w:ascii="Cambria" w:hAnsi="Cambria" w:cs="Times New Roman"/>
          <w:b/>
        </w:rPr>
        <w:t>3.15 Incubate the plate</w:t>
      </w:r>
      <w:r w:rsidR="005C08D9">
        <w:rPr>
          <w:rFonts w:ascii="Cambria" w:hAnsi="Cambria" w:cs="Times New Roman"/>
          <w:b/>
        </w:rPr>
        <w:t xml:space="preserve"> at room temperature for 1-2 min.</w:t>
      </w:r>
    </w:p>
    <w:p w14:paraId="2BED33FC" w14:textId="6929321C" w:rsidR="00E01532" w:rsidRPr="00E01532" w:rsidRDefault="00E01532" w:rsidP="00DA2348">
      <w:pPr>
        <w:widowControl w:val="0"/>
        <w:autoSpaceDE w:val="0"/>
        <w:autoSpaceDN w:val="0"/>
        <w:adjustRightInd w:val="0"/>
        <w:spacing w:after="120"/>
        <w:ind w:left="1166" w:hanging="446"/>
        <w:rPr>
          <w:rFonts w:ascii="Cambria" w:hAnsi="Cambria" w:cs="Times New Roman"/>
          <w:b/>
        </w:rPr>
      </w:pPr>
      <w:r w:rsidRPr="00E01532">
        <w:rPr>
          <w:rFonts w:ascii="Cambria" w:hAnsi="Cambria" w:cs="Times New Roman"/>
          <w:b/>
        </w:rPr>
        <w:t xml:space="preserve">3.16 Place the plate on </w:t>
      </w:r>
      <w:r w:rsidR="00E545D4">
        <w:rPr>
          <w:rFonts w:ascii="Cambria" w:hAnsi="Cambria" w:cs="Times New Roman"/>
          <w:b/>
        </w:rPr>
        <w:t>the</w:t>
      </w:r>
      <w:r w:rsidRPr="00E01532">
        <w:rPr>
          <w:rFonts w:ascii="Cambria" w:hAnsi="Cambria" w:cs="Times New Roman"/>
          <w:b/>
        </w:rPr>
        <w:t xml:space="preserve"> magnet to capture the beads. </w:t>
      </w:r>
      <w:r w:rsidR="00B073C8">
        <w:rPr>
          <w:rFonts w:ascii="Cambria" w:hAnsi="Cambria" w:cs="Times New Roman"/>
          <w:b/>
        </w:rPr>
        <w:t>Let it sit</w:t>
      </w:r>
      <w:r w:rsidRPr="00E01532">
        <w:rPr>
          <w:rFonts w:ascii="Cambria" w:hAnsi="Cambria" w:cs="Times New Roman"/>
          <w:b/>
        </w:rPr>
        <w:t xml:space="preserve"> until the liquid is clear.</w:t>
      </w:r>
    </w:p>
    <w:p w14:paraId="45F00271" w14:textId="54461FE9" w:rsidR="00E01532" w:rsidRDefault="00E01532" w:rsidP="00DA2348">
      <w:pPr>
        <w:widowControl w:val="0"/>
        <w:autoSpaceDE w:val="0"/>
        <w:autoSpaceDN w:val="0"/>
        <w:adjustRightInd w:val="0"/>
        <w:spacing w:after="120"/>
        <w:ind w:left="1166" w:hanging="446"/>
        <w:rPr>
          <w:rFonts w:ascii="Cambria" w:hAnsi="Cambria" w:cs="Times New Roman"/>
          <w:b/>
        </w:rPr>
      </w:pPr>
      <w:r w:rsidRPr="00E01532">
        <w:rPr>
          <w:rFonts w:ascii="Cambria" w:hAnsi="Cambria" w:cs="Times New Roman"/>
          <w:b/>
        </w:rPr>
        <w:t xml:space="preserve">3.17 Transfer </w:t>
      </w:r>
      <w:r w:rsidR="00F62B99">
        <w:rPr>
          <w:rFonts w:ascii="Cambria" w:hAnsi="Cambria" w:cs="Times New Roman"/>
          <w:b/>
        </w:rPr>
        <w:t>approximately 20ul</w:t>
      </w:r>
      <w:r w:rsidRPr="00E01532">
        <w:rPr>
          <w:rFonts w:ascii="Cambria" w:hAnsi="Cambria" w:cs="Times New Roman"/>
          <w:b/>
        </w:rPr>
        <w:t xml:space="preserve"> clear supernatant to a new </w:t>
      </w:r>
      <w:r w:rsidR="00F62B99">
        <w:rPr>
          <w:rFonts w:ascii="Cambria" w:hAnsi="Cambria" w:cs="Times New Roman"/>
          <w:b/>
        </w:rPr>
        <w:t>tube.</w:t>
      </w:r>
    </w:p>
    <w:p w14:paraId="276B44B7" w14:textId="12EEE249" w:rsidR="00F62B99" w:rsidRDefault="00F62B99" w:rsidP="00F62B99">
      <w:pPr>
        <w:widowControl w:val="0"/>
        <w:autoSpaceDE w:val="0"/>
        <w:autoSpaceDN w:val="0"/>
        <w:adjustRightInd w:val="0"/>
        <w:spacing w:before="240" w:after="120"/>
        <w:ind w:left="446" w:hanging="446"/>
        <w:rPr>
          <w:rFonts w:ascii="Cambria" w:hAnsi="Cambria" w:cs="Times New Roman"/>
          <w:b/>
          <w:i/>
          <w:u w:val="single"/>
        </w:rPr>
      </w:pPr>
      <w:r w:rsidRPr="00F62B99">
        <w:rPr>
          <w:rFonts w:ascii="Cambria" w:hAnsi="Cambria" w:cs="Times New Roman"/>
          <w:b/>
          <w:i/>
          <w:u w:val="single"/>
        </w:rPr>
        <w:t>4. Library Amplification</w:t>
      </w:r>
    </w:p>
    <w:p w14:paraId="3C594092" w14:textId="3557E516" w:rsidR="00F62B99" w:rsidRDefault="00F62B99" w:rsidP="00F62B99">
      <w:pPr>
        <w:widowControl w:val="0"/>
        <w:tabs>
          <w:tab w:val="left" w:pos="720"/>
        </w:tabs>
        <w:autoSpaceDE w:val="0"/>
        <w:autoSpaceDN w:val="0"/>
        <w:adjustRightInd w:val="0"/>
        <w:spacing w:before="120" w:after="120"/>
        <w:ind w:left="446" w:firstLine="274"/>
        <w:rPr>
          <w:rFonts w:ascii="Cambria" w:hAnsi="Cambria" w:cs="Times New Roman"/>
          <w:b/>
        </w:rPr>
      </w:pPr>
      <w:r w:rsidRPr="00F62B99">
        <w:rPr>
          <w:rFonts w:ascii="Cambria" w:hAnsi="Cambria" w:cs="Times New Roman"/>
          <w:b/>
        </w:rPr>
        <w:t>4.1 Assemble each library amplification reaction as follows:</w:t>
      </w:r>
    </w:p>
    <w:tbl>
      <w:tblPr>
        <w:tblStyle w:val="TableGrid"/>
        <w:tblW w:w="0" w:type="auto"/>
        <w:tblInd w:w="918" w:type="dxa"/>
        <w:tblLook w:val="04A0" w:firstRow="1" w:lastRow="0" w:firstColumn="1" w:lastColumn="0" w:noHBand="0" w:noVBand="1"/>
      </w:tblPr>
      <w:tblGrid>
        <w:gridCol w:w="4590"/>
        <w:gridCol w:w="2880"/>
      </w:tblGrid>
      <w:tr w:rsidR="00F62B99" w14:paraId="0F0AC68D" w14:textId="77777777" w:rsidTr="00F62B99">
        <w:tc>
          <w:tcPr>
            <w:tcW w:w="4590" w:type="dxa"/>
            <w:tcBorders>
              <w:top w:val="nil"/>
              <w:left w:val="nil"/>
            </w:tcBorders>
            <w:vAlign w:val="center"/>
          </w:tcPr>
          <w:p w14:paraId="7EB5AA22" w14:textId="77777777" w:rsidR="00F62B99" w:rsidRPr="00B32D72" w:rsidRDefault="00F62B99" w:rsidP="00F62B99">
            <w:pPr>
              <w:spacing w:after="120"/>
              <w:rPr>
                <w:b/>
              </w:rPr>
            </w:pPr>
            <w:r w:rsidRPr="00B32D72">
              <w:rPr>
                <w:b/>
              </w:rPr>
              <w:t>Component</w:t>
            </w:r>
          </w:p>
        </w:tc>
        <w:tc>
          <w:tcPr>
            <w:tcW w:w="2880" w:type="dxa"/>
            <w:tcBorders>
              <w:top w:val="nil"/>
              <w:right w:val="nil"/>
            </w:tcBorders>
            <w:vAlign w:val="center"/>
          </w:tcPr>
          <w:p w14:paraId="1A4CCABF" w14:textId="77777777" w:rsidR="00F62B99" w:rsidRPr="00B32D72" w:rsidRDefault="00F62B99" w:rsidP="00F62B99">
            <w:pPr>
              <w:spacing w:after="120"/>
              <w:jc w:val="center"/>
              <w:rPr>
                <w:b/>
              </w:rPr>
            </w:pPr>
            <w:r w:rsidRPr="00B32D72">
              <w:rPr>
                <w:b/>
              </w:rPr>
              <w:t>Volume (ul)</w:t>
            </w:r>
          </w:p>
        </w:tc>
      </w:tr>
      <w:tr w:rsidR="00F62B99" w14:paraId="77305BC4" w14:textId="77777777" w:rsidTr="00F62B99">
        <w:tc>
          <w:tcPr>
            <w:tcW w:w="4590" w:type="dxa"/>
            <w:tcBorders>
              <w:left w:val="nil"/>
            </w:tcBorders>
            <w:vAlign w:val="center"/>
          </w:tcPr>
          <w:p w14:paraId="2B6FB570" w14:textId="58EC457F" w:rsidR="00F62B99" w:rsidRDefault="00F62B99" w:rsidP="00F62B99">
            <w:pPr>
              <w:spacing w:after="120"/>
            </w:pPr>
            <w:r w:rsidRPr="00F62B99">
              <w:t>2X KAPA HiFi HotStart ReadyMix</w:t>
            </w:r>
          </w:p>
        </w:tc>
        <w:tc>
          <w:tcPr>
            <w:tcW w:w="2880" w:type="dxa"/>
            <w:tcBorders>
              <w:right w:val="nil"/>
            </w:tcBorders>
            <w:vAlign w:val="center"/>
          </w:tcPr>
          <w:p w14:paraId="77905596" w14:textId="486C5DAD" w:rsidR="00F62B99" w:rsidRDefault="00F62B99" w:rsidP="00F62B99">
            <w:pPr>
              <w:spacing w:after="120"/>
              <w:jc w:val="center"/>
            </w:pPr>
            <w:r>
              <w:t>25</w:t>
            </w:r>
          </w:p>
        </w:tc>
      </w:tr>
      <w:tr w:rsidR="00F62B99" w14:paraId="60C74626" w14:textId="77777777" w:rsidTr="00F62B99">
        <w:tc>
          <w:tcPr>
            <w:tcW w:w="4590" w:type="dxa"/>
            <w:tcBorders>
              <w:left w:val="nil"/>
            </w:tcBorders>
            <w:vAlign w:val="center"/>
          </w:tcPr>
          <w:p w14:paraId="153D6D36" w14:textId="2718576F" w:rsidR="00F62B99" w:rsidRDefault="00F62B99" w:rsidP="00F62B99">
            <w:pPr>
              <w:spacing w:after="120"/>
            </w:pPr>
            <w:r w:rsidRPr="00F62B99">
              <w:t>10X Library Amplification Primer Mix</w:t>
            </w:r>
          </w:p>
        </w:tc>
        <w:tc>
          <w:tcPr>
            <w:tcW w:w="2880" w:type="dxa"/>
            <w:tcBorders>
              <w:right w:val="nil"/>
            </w:tcBorders>
            <w:vAlign w:val="center"/>
          </w:tcPr>
          <w:p w14:paraId="70935F98" w14:textId="7881FA13" w:rsidR="00F62B99" w:rsidRDefault="00F62B99" w:rsidP="00F62B99">
            <w:pPr>
              <w:spacing w:after="120"/>
              <w:jc w:val="center"/>
            </w:pPr>
            <w:r>
              <w:t>5</w:t>
            </w:r>
          </w:p>
        </w:tc>
      </w:tr>
      <w:tr w:rsidR="00F62B99" w14:paraId="73C907EE" w14:textId="77777777" w:rsidTr="00F62B99">
        <w:tc>
          <w:tcPr>
            <w:tcW w:w="4590" w:type="dxa"/>
            <w:tcBorders>
              <w:left w:val="nil"/>
            </w:tcBorders>
            <w:vAlign w:val="center"/>
          </w:tcPr>
          <w:p w14:paraId="57DB0A6D" w14:textId="19589562" w:rsidR="00F62B99" w:rsidRDefault="00F62B99" w:rsidP="00642501">
            <w:pPr>
              <w:spacing w:after="120"/>
            </w:pPr>
            <w:r w:rsidRPr="00F62B99">
              <w:t xml:space="preserve">Adapter-ligated </w:t>
            </w:r>
            <w:r w:rsidR="00642501">
              <w:t>DNA</w:t>
            </w:r>
          </w:p>
        </w:tc>
        <w:tc>
          <w:tcPr>
            <w:tcW w:w="2880" w:type="dxa"/>
            <w:tcBorders>
              <w:right w:val="nil"/>
            </w:tcBorders>
            <w:vAlign w:val="center"/>
          </w:tcPr>
          <w:p w14:paraId="092BE3A6" w14:textId="629F96D6" w:rsidR="00F62B99" w:rsidRDefault="00F62B99" w:rsidP="00F62B99">
            <w:pPr>
              <w:spacing w:after="120"/>
              <w:jc w:val="center"/>
            </w:pPr>
            <w:r>
              <w:t>20</w:t>
            </w:r>
          </w:p>
        </w:tc>
      </w:tr>
      <w:tr w:rsidR="00F62B99" w14:paraId="6F0AC9CD" w14:textId="77777777" w:rsidTr="00F62B99">
        <w:tc>
          <w:tcPr>
            <w:tcW w:w="4590" w:type="dxa"/>
            <w:tcBorders>
              <w:left w:val="nil"/>
              <w:bottom w:val="nil"/>
            </w:tcBorders>
            <w:vAlign w:val="center"/>
          </w:tcPr>
          <w:p w14:paraId="0242313F" w14:textId="77777777" w:rsidR="00F62B99" w:rsidRPr="00B32D72" w:rsidRDefault="00F62B99" w:rsidP="00F62B99">
            <w:pPr>
              <w:spacing w:after="120"/>
              <w:rPr>
                <w:b/>
              </w:rPr>
            </w:pPr>
            <w:r w:rsidRPr="00B32D72">
              <w:rPr>
                <w:b/>
              </w:rPr>
              <w:t>Total Volume</w:t>
            </w:r>
          </w:p>
        </w:tc>
        <w:tc>
          <w:tcPr>
            <w:tcW w:w="2880" w:type="dxa"/>
            <w:tcBorders>
              <w:bottom w:val="nil"/>
              <w:right w:val="nil"/>
            </w:tcBorders>
            <w:vAlign w:val="center"/>
          </w:tcPr>
          <w:p w14:paraId="4067F40F" w14:textId="55B6AD5F" w:rsidR="00F62B99" w:rsidRPr="00B32D72" w:rsidRDefault="00F62B99" w:rsidP="00F62B99">
            <w:pPr>
              <w:spacing w:after="120"/>
              <w:jc w:val="center"/>
              <w:rPr>
                <w:b/>
              </w:rPr>
            </w:pPr>
            <w:r>
              <w:rPr>
                <w:b/>
              </w:rPr>
              <w:t>50</w:t>
            </w:r>
          </w:p>
        </w:tc>
      </w:tr>
    </w:tbl>
    <w:p w14:paraId="5C162253" w14:textId="77777777" w:rsidR="00F62B99" w:rsidRPr="00F62B99" w:rsidRDefault="00F62B99" w:rsidP="00F62B99">
      <w:pPr>
        <w:widowControl w:val="0"/>
        <w:tabs>
          <w:tab w:val="left" w:pos="720"/>
        </w:tabs>
        <w:autoSpaceDE w:val="0"/>
        <w:autoSpaceDN w:val="0"/>
        <w:adjustRightInd w:val="0"/>
        <w:spacing w:before="120" w:after="120"/>
        <w:ind w:left="446" w:firstLine="274"/>
        <w:rPr>
          <w:rFonts w:ascii="Cambria" w:hAnsi="Cambria" w:cs="Times New Roman"/>
          <w:b/>
        </w:rPr>
      </w:pPr>
      <w:r w:rsidRPr="00F62B99">
        <w:rPr>
          <w:rFonts w:ascii="Cambria" w:hAnsi="Cambria" w:cs="Times New Roman"/>
          <w:b/>
        </w:rPr>
        <w:t>4.2 Mix thoroughly and centrifuge briefly.</w:t>
      </w:r>
    </w:p>
    <w:p w14:paraId="5076F584" w14:textId="582FB274" w:rsidR="00F62B99" w:rsidRDefault="00F62B99" w:rsidP="00F62B99">
      <w:pPr>
        <w:widowControl w:val="0"/>
        <w:tabs>
          <w:tab w:val="left" w:pos="720"/>
        </w:tabs>
        <w:autoSpaceDE w:val="0"/>
        <w:autoSpaceDN w:val="0"/>
        <w:adjustRightInd w:val="0"/>
        <w:spacing w:before="120" w:after="120"/>
        <w:ind w:left="446" w:firstLine="274"/>
        <w:rPr>
          <w:rFonts w:ascii="Cambria" w:hAnsi="Cambria" w:cs="Times New Roman"/>
          <w:b/>
        </w:rPr>
      </w:pPr>
      <w:r w:rsidRPr="00F62B99">
        <w:rPr>
          <w:rFonts w:ascii="Cambria" w:hAnsi="Cambria" w:cs="Times New Roman"/>
          <w:b/>
        </w:rPr>
        <w:t>4.3 Amplify using the following cycling protocol:</w:t>
      </w:r>
    </w:p>
    <w:tbl>
      <w:tblPr>
        <w:tblStyle w:val="TableGrid"/>
        <w:tblW w:w="0" w:type="auto"/>
        <w:tblInd w:w="918" w:type="dxa"/>
        <w:tblLook w:val="04A0" w:firstRow="1" w:lastRow="0" w:firstColumn="1" w:lastColumn="0" w:noHBand="0" w:noVBand="1"/>
      </w:tblPr>
      <w:tblGrid>
        <w:gridCol w:w="2340"/>
        <w:gridCol w:w="2790"/>
        <w:gridCol w:w="1625"/>
        <w:gridCol w:w="1639"/>
      </w:tblGrid>
      <w:tr w:rsidR="00F62B99" w:rsidRPr="00B32D72" w14:paraId="2A4E177A" w14:textId="77777777" w:rsidTr="00CD2214">
        <w:tc>
          <w:tcPr>
            <w:tcW w:w="2340" w:type="dxa"/>
            <w:tcBorders>
              <w:top w:val="nil"/>
              <w:left w:val="nil"/>
            </w:tcBorders>
            <w:vAlign w:val="center"/>
          </w:tcPr>
          <w:p w14:paraId="430141A9" w14:textId="77777777" w:rsidR="00F62B99" w:rsidRPr="00B32D72" w:rsidRDefault="00F62B99" w:rsidP="00F62B99">
            <w:pPr>
              <w:spacing w:after="120"/>
              <w:rPr>
                <w:b/>
              </w:rPr>
            </w:pPr>
            <w:r w:rsidRPr="00B32D72">
              <w:rPr>
                <w:b/>
              </w:rPr>
              <w:t>Step</w:t>
            </w:r>
          </w:p>
        </w:tc>
        <w:tc>
          <w:tcPr>
            <w:tcW w:w="2790" w:type="dxa"/>
            <w:tcBorders>
              <w:top w:val="nil"/>
            </w:tcBorders>
            <w:vAlign w:val="center"/>
          </w:tcPr>
          <w:p w14:paraId="2240D58D" w14:textId="77777777" w:rsidR="00F62B99" w:rsidRPr="00B32D72" w:rsidRDefault="00F62B99" w:rsidP="00F62B99">
            <w:pPr>
              <w:spacing w:after="120"/>
              <w:jc w:val="center"/>
              <w:rPr>
                <w:b/>
              </w:rPr>
            </w:pPr>
            <w:r w:rsidRPr="00B32D72">
              <w:rPr>
                <w:b/>
              </w:rPr>
              <w:t>Temp</w:t>
            </w:r>
          </w:p>
        </w:tc>
        <w:tc>
          <w:tcPr>
            <w:tcW w:w="1625" w:type="dxa"/>
            <w:tcBorders>
              <w:top w:val="nil"/>
            </w:tcBorders>
            <w:vAlign w:val="center"/>
          </w:tcPr>
          <w:p w14:paraId="53940F1D" w14:textId="590AE8C8" w:rsidR="00F62B99" w:rsidRPr="00B32D72" w:rsidRDefault="00F62B99" w:rsidP="00F62B99">
            <w:pPr>
              <w:spacing w:after="120"/>
              <w:jc w:val="center"/>
              <w:rPr>
                <w:b/>
              </w:rPr>
            </w:pPr>
            <w:r w:rsidRPr="00B32D72">
              <w:rPr>
                <w:b/>
              </w:rPr>
              <w:t>Time</w:t>
            </w:r>
          </w:p>
        </w:tc>
        <w:tc>
          <w:tcPr>
            <w:tcW w:w="1639" w:type="dxa"/>
            <w:tcBorders>
              <w:top w:val="nil"/>
              <w:right w:val="nil"/>
            </w:tcBorders>
          </w:tcPr>
          <w:p w14:paraId="00ACA490" w14:textId="7565B19C" w:rsidR="00F62B99" w:rsidRPr="00B32D72" w:rsidRDefault="00F62B99" w:rsidP="00F62B99">
            <w:pPr>
              <w:spacing w:after="120"/>
              <w:jc w:val="center"/>
              <w:rPr>
                <w:b/>
              </w:rPr>
            </w:pPr>
            <w:r>
              <w:rPr>
                <w:b/>
              </w:rPr>
              <w:t>Cycles</w:t>
            </w:r>
          </w:p>
        </w:tc>
      </w:tr>
      <w:tr w:rsidR="00F62B99" w14:paraId="22E0DF6E" w14:textId="77777777" w:rsidTr="00CD2214">
        <w:tc>
          <w:tcPr>
            <w:tcW w:w="2340" w:type="dxa"/>
            <w:tcBorders>
              <w:left w:val="nil"/>
            </w:tcBorders>
            <w:vAlign w:val="center"/>
          </w:tcPr>
          <w:p w14:paraId="10E75D65" w14:textId="0B84AA8E" w:rsidR="00F62B99" w:rsidRDefault="00F62B99" w:rsidP="00F62B99">
            <w:pPr>
              <w:spacing w:after="120"/>
            </w:pPr>
            <w:r w:rsidRPr="00F62B99">
              <w:t>Initial denaturation</w:t>
            </w:r>
          </w:p>
        </w:tc>
        <w:tc>
          <w:tcPr>
            <w:tcW w:w="2790" w:type="dxa"/>
            <w:vAlign w:val="center"/>
          </w:tcPr>
          <w:p w14:paraId="16F69667" w14:textId="5668A88F" w:rsidR="00F62B99" w:rsidRDefault="00F62B99" w:rsidP="00F62B99">
            <w:pPr>
              <w:spacing w:after="120"/>
              <w:jc w:val="center"/>
            </w:pPr>
            <w:r>
              <w:t>98</w:t>
            </w:r>
            <w:r>
              <w:rPr>
                <w:rFonts w:ascii="Cambria" w:hAnsi="Cambria"/>
              </w:rPr>
              <w:t>°</w:t>
            </w:r>
            <w:r>
              <w:t>C</w:t>
            </w:r>
          </w:p>
        </w:tc>
        <w:tc>
          <w:tcPr>
            <w:tcW w:w="1625" w:type="dxa"/>
            <w:vAlign w:val="center"/>
          </w:tcPr>
          <w:p w14:paraId="1C4FEE9A" w14:textId="12911E05" w:rsidR="00F62B99" w:rsidRDefault="00F62B99" w:rsidP="00F62B99">
            <w:pPr>
              <w:spacing w:after="120"/>
              <w:jc w:val="center"/>
            </w:pPr>
            <w:r>
              <w:t>45 sec</w:t>
            </w:r>
          </w:p>
        </w:tc>
        <w:tc>
          <w:tcPr>
            <w:tcW w:w="1639" w:type="dxa"/>
            <w:tcBorders>
              <w:right w:val="nil"/>
            </w:tcBorders>
          </w:tcPr>
          <w:p w14:paraId="63C71D34" w14:textId="595B93B9" w:rsidR="00F62B99" w:rsidRDefault="00F62B99" w:rsidP="00F62B99">
            <w:pPr>
              <w:spacing w:after="120"/>
              <w:jc w:val="center"/>
            </w:pPr>
            <w:r>
              <w:t>1</w:t>
            </w:r>
          </w:p>
        </w:tc>
      </w:tr>
      <w:tr w:rsidR="00F62B99" w14:paraId="0016B161" w14:textId="77777777" w:rsidTr="00CD2214">
        <w:tc>
          <w:tcPr>
            <w:tcW w:w="2340" w:type="dxa"/>
            <w:tcBorders>
              <w:left w:val="nil"/>
            </w:tcBorders>
            <w:vAlign w:val="center"/>
          </w:tcPr>
          <w:p w14:paraId="27E847B8" w14:textId="0818A5C7" w:rsidR="00F62B99" w:rsidRPr="00F62B99" w:rsidRDefault="00F62B99" w:rsidP="00F62B99">
            <w:pPr>
              <w:spacing w:after="120"/>
            </w:pPr>
            <w:r w:rsidRPr="00F62B99">
              <w:t>Denaturation</w:t>
            </w:r>
          </w:p>
        </w:tc>
        <w:tc>
          <w:tcPr>
            <w:tcW w:w="2790" w:type="dxa"/>
            <w:vAlign w:val="center"/>
          </w:tcPr>
          <w:p w14:paraId="15141FA2" w14:textId="1122E7A0" w:rsidR="00F62B99" w:rsidRDefault="00F62B99" w:rsidP="00F62B99">
            <w:pPr>
              <w:spacing w:after="120"/>
              <w:jc w:val="center"/>
            </w:pPr>
            <w:r>
              <w:t>98</w:t>
            </w:r>
            <w:r>
              <w:rPr>
                <w:rFonts w:ascii="Cambria" w:hAnsi="Cambria"/>
              </w:rPr>
              <w:t>°</w:t>
            </w:r>
            <w:r>
              <w:t>C</w:t>
            </w:r>
          </w:p>
        </w:tc>
        <w:tc>
          <w:tcPr>
            <w:tcW w:w="1625" w:type="dxa"/>
            <w:vAlign w:val="center"/>
          </w:tcPr>
          <w:p w14:paraId="19098849" w14:textId="6CCF457C" w:rsidR="00F62B99" w:rsidRDefault="00F62B99" w:rsidP="00F62B99">
            <w:pPr>
              <w:spacing w:after="120"/>
              <w:jc w:val="center"/>
            </w:pPr>
            <w:r>
              <w:t>15 sec</w:t>
            </w:r>
          </w:p>
        </w:tc>
        <w:tc>
          <w:tcPr>
            <w:tcW w:w="1639" w:type="dxa"/>
            <w:vMerge w:val="restart"/>
            <w:tcBorders>
              <w:right w:val="nil"/>
            </w:tcBorders>
          </w:tcPr>
          <w:p w14:paraId="7FBBCE34" w14:textId="2CB5396A" w:rsidR="00F62B99" w:rsidRPr="00F62B99" w:rsidRDefault="00F62B99" w:rsidP="00F62B99">
            <w:pPr>
              <w:spacing w:after="120"/>
              <w:jc w:val="center"/>
              <w:rPr>
                <w:sz w:val="20"/>
              </w:rPr>
            </w:pPr>
            <w:r w:rsidRPr="00F62B99">
              <w:rPr>
                <w:sz w:val="20"/>
              </w:rPr>
              <w:t>Minimum number required for optimal amplification (</w:t>
            </w:r>
            <w:r>
              <w:rPr>
                <w:sz w:val="20"/>
              </w:rPr>
              <w:t>Table below</w:t>
            </w:r>
            <w:r w:rsidRPr="00F62B99">
              <w:rPr>
                <w:sz w:val="20"/>
              </w:rPr>
              <w:t>)</w:t>
            </w:r>
          </w:p>
        </w:tc>
      </w:tr>
      <w:tr w:rsidR="00F62B99" w14:paraId="549C94AD" w14:textId="77777777" w:rsidTr="00CD2214">
        <w:tc>
          <w:tcPr>
            <w:tcW w:w="2340" w:type="dxa"/>
            <w:tcBorders>
              <w:left w:val="nil"/>
            </w:tcBorders>
            <w:vAlign w:val="center"/>
          </w:tcPr>
          <w:p w14:paraId="575915FE" w14:textId="2402B890" w:rsidR="00F62B99" w:rsidRPr="00F62B99" w:rsidRDefault="00F62B99" w:rsidP="00F62B99">
            <w:pPr>
              <w:spacing w:after="120"/>
            </w:pPr>
            <w:r w:rsidRPr="00F62B99">
              <w:t>Annealing†</w:t>
            </w:r>
          </w:p>
        </w:tc>
        <w:tc>
          <w:tcPr>
            <w:tcW w:w="2790" w:type="dxa"/>
            <w:vAlign w:val="center"/>
          </w:tcPr>
          <w:p w14:paraId="0FAD88B8" w14:textId="53D0F3D9" w:rsidR="00F62B99" w:rsidRDefault="00F62B99" w:rsidP="00F62B99">
            <w:pPr>
              <w:spacing w:after="120"/>
              <w:jc w:val="center"/>
            </w:pPr>
            <w:r>
              <w:t>60</w:t>
            </w:r>
            <w:r>
              <w:rPr>
                <w:rFonts w:ascii="Cambria" w:hAnsi="Cambria"/>
              </w:rPr>
              <w:t>°</w:t>
            </w:r>
            <w:r>
              <w:t>C</w:t>
            </w:r>
          </w:p>
        </w:tc>
        <w:tc>
          <w:tcPr>
            <w:tcW w:w="1625" w:type="dxa"/>
            <w:vAlign w:val="center"/>
          </w:tcPr>
          <w:p w14:paraId="0F62AD59" w14:textId="4C7EC4E0" w:rsidR="00F62B99" w:rsidRDefault="00F62B99" w:rsidP="00F62B99">
            <w:pPr>
              <w:spacing w:after="120"/>
              <w:jc w:val="center"/>
            </w:pPr>
            <w:r>
              <w:t>30 sec</w:t>
            </w:r>
          </w:p>
        </w:tc>
        <w:tc>
          <w:tcPr>
            <w:tcW w:w="1639" w:type="dxa"/>
            <w:vMerge/>
            <w:tcBorders>
              <w:right w:val="nil"/>
            </w:tcBorders>
          </w:tcPr>
          <w:p w14:paraId="57A0F324" w14:textId="77777777" w:rsidR="00F62B99" w:rsidRDefault="00F62B99" w:rsidP="00F62B99">
            <w:pPr>
              <w:spacing w:after="120"/>
              <w:jc w:val="center"/>
            </w:pPr>
          </w:p>
        </w:tc>
      </w:tr>
      <w:tr w:rsidR="00F62B99" w14:paraId="436E9718" w14:textId="77777777" w:rsidTr="00CD2214">
        <w:tc>
          <w:tcPr>
            <w:tcW w:w="2340" w:type="dxa"/>
            <w:tcBorders>
              <w:left w:val="nil"/>
            </w:tcBorders>
            <w:vAlign w:val="center"/>
          </w:tcPr>
          <w:p w14:paraId="5AEC71B6" w14:textId="10CBBA1B" w:rsidR="00F62B99" w:rsidRPr="00F62B99" w:rsidRDefault="00F62B99" w:rsidP="00F62B99">
            <w:pPr>
              <w:spacing w:after="120"/>
            </w:pPr>
            <w:r w:rsidRPr="00F62B99">
              <w:t>Extension</w:t>
            </w:r>
          </w:p>
        </w:tc>
        <w:tc>
          <w:tcPr>
            <w:tcW w:w="2790" w:type="dxa"/>
            <w:vAlign w:val="center"/>
          </w:tcPr>
          <w:p w14:paraId="3BD3459C" w14:textId="15A40DD1" w:rsidR="00F62B99" w:rsidRDefault="00F62B99" w:rsidP="00F62B99">
            <w:pPr>
              <w:spacing w:after="120"/>
              <w:jc w:val="center"/>
            </w:pPr>
            <w:r>
              <w:t>72</w:t>
            </w:r>
            <w:r>
              <w:rPr>
                <w:rFonts w:ascii="Cambria" w:hAnsi="Cambria"/>
              </w:rPr>
              <w:t>°</w:t>
            </w:r>
            <w:r>
              <w:t>C</w:t>
            </w:r>
          </w:p>
        </w:tc>
        <w:tc>
          <w:tcPr>
            <w:tcW w:w="1625" w:type="dxa"/>
            <w:vAlign w:val="center"/>
          </w:tcPr>
          <w:p w14:paraId="33223A21" w14:textId="409659CA" w:rsidR="00F62B99" w:rsidRDefault="00F62B99" w:rsidP="00F62B99">
            <w:pPr>
              <w:spacing w:after="120"/>
              <w:jc w:val="center"/>
            </w:pPr>
            <w:r>
              <w:t>30 sec</w:t>
            </w:r>
          </w:p>
        </w:tc>
        <w:tc>
          <w:tcPr>
            <w:tcW w:w="1639" w:type="dxa"/>
            <w:vMerge/>
            <w:tcBorders>
              <w:right w:val="nil"/>
            </w:tcBorders>
          </w:tcPr>
          <w:p w14:paraId="431CD044" w14:textId="77777777" w:rsidR="00F62B99" w:rsidRDefault="00F62B99" w:rsidP="00F62B99">
            <w:pPr>
              <w:spacing w:after="120"/>
              <w:jc w:val="center"/>
            </w:pPr>
          </w:p>
        </w:tc>
      </w:tr>
      <w:tr w:rsidR="00F62B99" w14:paraId="652D91D1" w14:textId="77777777" w:rsidTr="00CD2214">
        <w:tc>
          <w:tcPr>
            <w:tcW w:w="2340" w:type="dxa"/>
            <w:tcBorders>
              <w:left w:val="nil"/>
            </w:tcBorders>
            <w:vAlign w:val="center"/>
          </w:tcPr>
          <w:p w14:paraId="292AE649" w14:textId="268D4CE0" w:rsidR="00F62B99" w:rsidRPr="00F62B99" w:rsidRDefault="00F62B99" w:rsidP="00F62B99">
            <w:pPr>
              <w:spacing w:after="120"/>
            </w:pPr>
            <w:r w:rsidRPr="00F62B99">
              <w:t>Final extension</w:t>
            </w:r>
          </w:p>
        </w:tc>
        <w:tc>
          <w:tcPr>
            <w:tcW w:w="2790" w:type="dxa"/>
            <w:vAlign w:val="center"/>
          </w:tcPr>
          <w:p w14:paraId="6DD13F7B" w14:textId="506A90A9" w:rsidR="00F62B99" w:rsidRDefault="00F62B99" w:rsidP="00F62B99">
            <w:pPr>
              <w:spacing w:after="120"/>
              <w:jc w:val="center"/>
            </w:pPr>
            <w:r>
              <w:t>72</w:t>
            </w:r>
            <w:r>
              <w:rPr>
                <w:rFonts w:ascii="Cambria" w:hAnsi="Cambria"/>
              </w:rPr>
              <w:t>°</w:t>
            </w:r>
            <w:r>
              <w:t>C</w:t>
            </w:r>
          </w:p>
        </w:tc>
        <w:tc>
          <w:tcPr>
            <w:tcW w:w="1625" w:type="dxa"/>
            <w:vAlign w:val="center"/>
          </w:tcPr>
          <w:p w14:paraId="0F7D3E09" w14:textId="62FF6DA0" w:rsidR="00F62B99" w:rsidRDefault="00F62B99" w:rsidP="00F62B99">
            <w:pPr>
              <w:spacing w:after="120"/>
              <w:jc w:val="center"/>
            </w:pPr>
            <w:r>
              <w:t>1 min</w:t>
            </w:r>
          </w:p>
        </w:tc>
        <w:tc>
          <w:tcPr>
            <w:tcW w:w="1639" w:type="dxa"/>
            <w:tcBorders>
              <w:right w:val="nil"/>
            </w:tcBorders>
          </w:tcPr>
          <w:p w14:paraId="52C1858F" w14:textId="6634F20F" w:rsidR="00F62B99" w:rsidRDefault="00F62B99" w:rsidP="00F62B99">
            <w:pPr>
              <w:spacing w:after="120"/>
              <w:jc w:val="center"/>
            </w:pPr>
            <w:r>
              <w:t>1</w:t>
            </w:r>
          </w:p>
        </w:tc>
      </w:tr>
      <w:tr w:rsidR="00F62B99" w14:paraId="36FC8BB4" w14:textId="77777777" w:rsidTr="00CD2214">
        <w:trPr>
          <w:trHeight w:val="476"/>
        </w:trPr>
        <w:tc>
          <w:tcPr>
            <w:tcW w:w="2340" w:type="dxa"/>
            <w:tcBorders>
              <w:left w:val="nil"/>
              <w:bottom w:val="nil"/>
            </w:tcBorders>
            <w:vAlign w:val="center"/>
          </w:tcPr>
          <w:p w14:paraId="019F78EF" w14:textId="77777777" w:rsidR="00F62B99" w:rsidRDefault="00F62B99" w:rsidP="00F62B99">
            <w:pPr>
              <w:spacing w:after="120"/>
            </w:pPr>
            <w:r>
              <w:t>HOLD</w:t>
            </w:r>
          </w:p>
        </w:tc>
        <w:tc>
          <w:tcPr>
            <w:tcW w:w="2790" w:type="dxa"/>
            <w:tcBorders>
              <w:bottom w:val="nil"/>
            </w:tcBorders>
            <w:vAlign w:val="center"/>
          </w:tcPr>
          <w:p w14:paraId="5DEF201F" w14:textId="77777777" w:rsidR="00F62B99" w:rsidRDefault="00F62B99" w:rsidP="00F62B99">
            <w:pPr>
              <w:spacing w:after="120"/>
              <w:jc w:val="center"/>
            </w:pPr>
            <w:r>
              <w:t>4</w:t>
            </w:r>
            <w:r>
              <w:rPr>
                <w:rFonts w:ascii="Cambria" w:hAnsi="Cambria"/>
              </w:rPr>
              <w:t>°</w:t>
            </w:r>
            <w:r>
              <w:t>C</w:t>
            </w:r>
          </w:p>
        </w:tc>
        <w:tc>
          <w:tcPr>
            <w:tcW w:w="1625" w:type="dxa"/>
            <w:tcBorders>
              <w:bottom w:val="nil"/>
            </w:tcBorders>
            <w:vAlign w:val="center"/>
          </w:tcPr>
          <w:p w14:paraId="1F35436E" w14:textId="09008E74" w:rsidR="00F62B99" w:rsidRDefault="00F62B99" w:rsidP="00F62B99">
            <w:pPr>
              <w:spacing w:after="120"/>
              <w:jc w:val="center"/>
              <w:rPr>
                <w:rFonts w:ascii="Cambria" w:hAnsi="Cambria"/>
              </w:rPr>
            </w:pPr>
            <w:r>
              <w:rPr>
                <w:rFonts w:ascii="Cambria" w:hAnsi="Cambria"/>
              </w:rPr>
              <w:t>∞</w:t>
            </w:r>
          </w:p>
        </w:tc>
        <w:tc>
          <w:tcPr>
            <w:tcW w:w="1639" w:type="dxa"/>
            <w:tcBorders>
              <w:bottom w:val="nil"/>
              <w:right w:val="nil"/>
            </w:tcBorders>
          </w:tcPr>
          <w:p w14:paraId="27EC8E44" w14:textId="18371F17" w:rsidR="00F62B99" w:rsidRDefault="00F62B99" w:rsidP="00F62B99">
            <w:pPr>
              <w:spacing w:after="120"/>
              <w:jc w:val="center"/>
              <w:rPr>
                <w:rFonts w:ascii="Cambria" w:hAnsi="Cambria"/>
              </w:rPr>
            </w:pPr>
            <w:r>
              <w:rPr>
                <w:rFonts w:ascii="Cambria" w:hAnsi="Cambria"/>
              </w:rPr>
              <w:t>1</w:t>
            </w:r>
          </w:p>
        </w:tc>
      </w:tr>
      <w:tr w:rsidR="00835270" w14:paraId="39E94736" w14:textId="77777777" w:rsidTr="00835270">
        <w:trPr>
          <w:trHeight w:val="406"/>
        </w:trPr>
        <w:tc>
          <w:tcPr>
            <w:tcW w:w="2340" w:type="dxa"/>
            <w:vMerge w:val="restart"/>
            <w:tcBorders>
              <w:top w:val="nil"/>
              <w:left w:val="nil"/>
            </w:tcBorders>
            <w:vAlign w:val="center"/>
          </w:tcPr>
          <w:p w14:paraId="4E134E01" w14:textId="77777777" w:rsidR="00F54D01" w:rsidRPr="00B32D72" w:rsidRDefault="00F54D01" w:rsidP="00835270">
            <w:pPr>
              <w:jc w:val="center"/>
              <w:rPr>
                <w:b/>
              </w:rPr>
            </w:pPr>
            <w:r>
              <w:rPr>
                <w:b/>
              </w:rPr>
              <w:t>Input DNA</w:t>
            </w:r>
          </w:p>
        </w:tc>
        <w:tc>
          <w:tcPr>
            <w:tcW w:w="6054" w:type="dxa"/>
            <w:gridSpan w:val="3"/>
            <w:tcBorders>
              <w:top w:val="nil"/>
              <w:right w:val="nil"/>
            </w:tcBorders>
            <w:vAlign w:val="center"/>
          </w:tcPr>
          <w:p w14:paraId="1F0FBD99" w14:textId="73C9B31D" w:rsidR="00F54D01" w:rsidRDefault="00F54D01" w:rsidP="00835270">
            <w:pPr>
              <w:jc w:val="center"/>
              <w:rPr>
                <w:b/>
              </w:rPr>
            </w:pPr>
            <w:r>
              <w:rPr>
                <w:b/>
              </w:rPr>
              <w:t xml:space="preserve">Number of cycles required to generate </w:t>
            </w:r>
            <w:r w:rsidR="003208C1">
              <w:rPr>
                <w:b/>
              </w:rPr>
              <w:t>:</w:t>
            </w:r>
          </w:p>
        </w:tc>
      </w:tr>
      <w:tr w:rsidR="00835270" w14:paraId="4583E86C" w14:textId="77777777" w:rsidTr="00835270">
        <w:trPr>
          <w:trHeight w:val="405"/>
        </w:trPr>
        <w:tc>
          <w:tcPr>
            <w:tcW w:w="2340" w:type="dxa"/>
            <w:vMerge/>
            <w:tcBorders>
              <w:left w:val="nil"/>
            </w:tcBorders>
            <w:vAlign w:val="center"/>
          </w:tcPr>
          <w:p w14:paraId="71A9DA06" w14:textId="77777777" w:rsidR="00F54D01" w:rsidRDefault="00F54D01" w:rsidP="00835270">
            <w:pPr>
              <w:rPr>
                <w:b/>
              </w:rPr>
            </w:pPr>
          </w:p>
        </w:tc>
        <w:tc>
          <w:tcPr>
            <w:tcW w:w="2790" w:type="dxa"/>
            <w:tcBorders>
              <w:top w:val="nil"/>
              <w:right w:val="nil"/>
            </w:tcBorders>
            <w:vAlign w:val="center"/>
          </w:tcPr>
          <w:p w14:paraId="5179E5F5" w14:textId="3308271F" w:rsidR="00F54D01" w:rsidRDefault="00F54D01" w:rsidP="00835270">
            <w:pPr>
              <w:jc w:val="center"/>
              <w:rPr>
                <w:b/>
              </w:rPr>
            </w:pPr>
            <w:r>
              <w:rPr>
                <w:b/>
              </w:rPr>
              <w:t>100ng</w:t>
            </w:r>
          </w:p>
        </w:tc>
        <w:tc>
          <w:tcPr>
            <w:tcW w:w="3264" w:type="dxa"/>
            <w:gridSpan w:val="2"/>
            <w:tcBorders>
              <w:top w:val="nil"/>
              <w:right w:val="nil"/>
            </w:tcBorders>
            <w:vAlign w:val="center"/>
          </w:tcPr>
          <w:p w14:paraId="1C1DFD1C" w14:textId="15B3EFED" w:rsidR="00F54D01" w:rsidRDefault="00F54D01" w:rsidP="00835270">
            <w:pPr>
              <w:jc w:val="center"/>
              <w:rPr>
                <w:b/>
              </w:rPr>
            </w:pPr>
            <w:r>
              <w:rPr>
                <w:b/>
              </w:rPr>
              <w:t>1ug</w:t>
            </w:r>
          </w:p>
        </w:tc>
      </w:tr>
      <w:tr w:rsidR="00835270" w14:paraId="7A15D5EB" w14:textId="77777777" w:rsidTr="00835270">
        <w:tc>
          <w:tcPr>
            <w:tcW w:w="2340" w:type="dxa"/>
            <w:tcBorders>
              <w:left w:val="nil"/>
            </w:tcBorders>
          </w:tcPr>
          <w:p w14:paraId="455DB809" w14:textId="7F97556C" w:rsidR="00F54D01" w:rsidRPr="00547827" w:rsidRDefault="00F54D01" w:rsidP="00835270">
            <w:pPr>
              <w:jc w:val="center"/>
              <w:rPr>
                <w:rFonts w:ascii="Cambria" w:hAnsi="Cambria"/>
              </w:rPr>
            </w:pPr>
            <w:r>
              <w:rPr>
                <w:rFonts w:ascii="Cambria" w:hAnsi="Cambria"/>
              </w:rPr>
              <w:t>1ug</w:t>
            </w:r>
          </w:p>
        </w:tc>
        <w:tc>
          <w:tcPr>
            <w:tcW w:w="2790" w:type="dxa"/>
            <w:tcBorders>
              <w:right w:val="nil"/>
            </w:tcBorders>
          </w:tcPr>
          <w:p w14:paraId="376A0DCF" w14:textId="6BB51215" w:rsidR="00F54D01" w:rsidRPr="00547827" w:rsidRDefault="00F54D01" w:rsidP="00835270">
            <w:pPr>
              <w:jc w:val="center"/>
              <w:rPr>
                <w:rFonts w:ascii="Cambria" w:hAnsi="Cambria"/>
              </w:rPr>
            </w:pPr>
            <w:r>
              <w:rPr>
                <w:rFonts w:ascii="Cambria" w:hAnsi="Cambria"/>
              </w:rPr>
              <w:t>0-1</w:t>
            </w:r>
          </w:p>
        </w:tc>
        <w:tc>
          <w:tcPr>
            <w:tcW w:w="3264" w:type="dxa"/>
            <w:gridSpan w:val="2"/>
            <w:tcBorders>
              <w:right w:val="nil"/>
            </w:tcBorders>
          </w:tcPr>
          <w:p w14:paraId="7AA07E2F" w14:textId="1C83A797" w:rsidR="00F54D01" w:rsidRPr="00547827" w:rsidRDefault="00F54D01" w:rsidP="00835270">
            <w:pPr>
              <w:jc w:val="center"/>
              <w:rPr>
                <w:rFonts w:ascii="Cambria" w:hAnsi="Cambria"/>
              </w:rPr>
            </w:pPr>
            <w:r>
              <w:rPr>
                <w:rFonts w:ascii="Cambria" w:hAnsi="Cambria"/>
              </w:rPr>
              <w:t>2-3</w:t>
            </w:r>
          </w:p>
        </w:tc>
      </w:tr>
      <w:tr w:rsidR="00835270" w14:paraId="0A5CF5D2" w14:textId="77777777" w:rsidTr="00835270">
        <w:tc>
          <w:tcPr>
            <w:tcW w:w="2340" w:type="dxa"/>
            <w:tcBorders>
              <w:left w:val="nil"/>
            </w:tcBorders>
          </w:tcPr>
          <w:p w14:paraId="6AE56B35" w14:textId="2B4F26B2" w:rsidR="00F54D01" w:rsidRDefault="00F54D01" w:rsidP="00835270">
            <w:pPr>
              <w:jc w:val="center"/>
              <w:rPr>
                <w:rFonts w:ascii="Cambria" w:hAnsi="Cambria"/>
              </w:rPr>
            </w:pPr>
            <w:r>
              <w:rPr>
                <w:rFonts w:ascii="Cambria" w:hAnsi="Cambria"/>
              </w:rPr>
              <w:t>500ng</w:t>
            </w:r>
          </w:p>
        </w:tc>
        <w:tc>
          <w:tcPr>
            <w:tcW w:w="2790" w:type="dxa"/>
            <w:tcBorders>
              <w:right w:val="nil"/>
            </w:tcBorders>
          </w:tcPr>
          <w:p w14:paraId="7E4EB926" w14:textId="168C575A" w:rsidR="00F54D01" w:rsidRDefault="00F54D01" w:rsidP="00835270">
            <w:pPr>
              <w:jc w:val="center"/>
              <w:rPr>
                <w:rFonts w:ascii="Cambria" w:hAnsi="Cambria"/>
              </w:rPr>
            </w:pPr>
            <w:r>
              <w:rPr>
                <w:rFonts w:ascii="Cambria" w:hAnsi="Cambria"/>
              </w:rPr>
              <w:t>0-1</w:t>
            </w:r>
          </w:p>
        </w:tc>
        <w:tc>
          <w:tcPr>
            <w:tcW w:w="3264" w:type="dxa"/>
            <w:gridSpan w:val="2"/>
            <w:tcBorders>
              <w:right w:val="nil"/>
            </w:tcBorders>
          </w:tcPr>
          <w:p w14:paraId="2D21F266" w14:textId="189691D4" w:rsidR="00F54D01" w:rsidRDefault="00F54D01" w:rsidP="00835270">
            <w:pPr>
              <w:jc w:val="center"/>
              <w:rPr>
                <w:rFonts w:ascii="Cambria" w:hAnsi="Cambria"/>
              </w:rPr>
            </w:pPr>
            <w:r>
              <w:rPr>
                <w:rFonts w:ascii="Cambria" w:hAnsi="Cambria"/>
              </w:rPr>
              <w:t>3-4</w:t>
            </w:r>
          </w:p>
        </w:tc>
      </w:tr>
      <w:tr w:rsidR="00835270" w14:paraId="059F9CFC" w14:textId="77777777" w:rsidTr="00835270">
        <w:tc>
          <w:tcPr>
            <w:tcW w:w="2340" w:type="dxa"/>
            <w:tcBorders>
              <w:left w:val="nil"/>
            </w:tcBorders>
          </w:tcPr>
          <w:p w14:paraId="0F5A9612" w14:textId="57561F0D" w:rsidR="00F54D01" w:rsidRDefault="00F54D01" w:rsidP="00835270">
            <w:pPr>
              <w:jc w:val="center"/>
              <w:rPr>
                <w:rFonts w:ascii="Cambria" w:hAnsi="Cambria"/>
              </w:rPr>
            </w:pPr>
            <w:r>
              <w:rPr>
                <w:rFonts w:ascii="Cambria" w:hAnsi="Cambria"/>
              </w:rPr>
              <w:t>250ng</w:t>
            </w:r>
          </w:p>
        </w:tc>
        <w:tc>
          <w:tcPr>
            <w:tcW w:w="2790" w:type="dxa"/>
            <w:tcBorders>
              <w:right w:val="nil"/>
            </w:tcBorders>
          </w:tcPr>
          <w:p w14:paraId="213BDDDF" w14:textId="1DF215B5" w:rsidR="00F54D01" w:rsidRDefault="00F54D01" w:rsidP="00835270">
            <w:pPr>
              <w:jc w:val="center"/>
              <w:rPr>
                <w:rFonts w:ascii="Cambria" w:hAnsi="Cambria"/>
              </w:rPr>
            </w:pPr>
            <w:r>
              <w:rPr>
                <w:rFonts w:ascii="Cambria" w:hAnsi="Cambria"/>
              </w:rPr>
              <w:t>1-3</w:t>
            </w:r>
          </w:p>
        </w:tc>
        <w:tc>
          <w:tcPr>
            <w:tcW w:w="3264" w:type="dxa"/>
            <w:gridSpan w:val="2"/>
            <w:tcBorders>
              <w:right w:val="nil"/>
            </w:tcBorders>
          </w:tcPr>
          <w:p w14:paraId="10BB89BC" w14:textId="6B378E61" w:rsidR="00F54D01" w:rsidRDefault="00F54D01" w:rsidP="00835270">
            <w:pPr>
              <w:jc w:val="center"/>
              <w:rPr>
                <w:rFonts w:ascii="Cambria" w:hAnsi="Cambria"/>
              </w:rPr>
            </w:pPr>
            <w:r>
              <w:rPr>
                <w:rFonts w:ascii="Cambria" w:hAnsi="Cambria"/>
              </w:rPr>
              <w:t>4-6</w:t>
            </w:r>
          </w:p>
        </w:tc>
      </w:tr>
      <w:tr w:rsidR="00835270" w14:paraId="0EB90725" w14:textId="77777777" w:rsidTr="00835270">
        <w:tc>
          <w:tcPr>
            <w:tcW w:w="2340" w:type="dxa"/>
            <w:tcBorders>
              <w:left w:val="nil"/>
            </w:tcBorders>
          </w:tcPr>
          <w:p w14:paraId="1E86D33F" w14:textId="4D5DFFF8" w:rsidR="00F54D01" w:rsidRPr="00547827" w:rsidRDefault="00F54D01" w:rsidP="00835270">
            <w:pPr>
              <w:jc w:val="center"/>
              <w:rPr>
                <w:rFonts w:ascii="Cambria" w:hAnsi="Cambria"/>
              </w:rPr>
            </w:pPr>
            <w:r>
              <w:rPr>
                <w:rFonts w:ascii="Cambria" w:hAnsi="Cambria"/>
              </w:rPr>
              <w:t>100ng</w:t>
            </w:r>
          </w:p>
        </w:tc>
        <w:tc>
          <w:tcPr>
            <w:tcW w:w="2790" w:type="dxa"/>
            <w:tcBorders>
              <w:right w:val="nil"/>
            </w:tcBorders>
          </w:tcPr>
          <w:p w14:paraId="3562C7C4" w14:textId="2A31BA1E" w:rsidR="00F54D01" w:rsidRDefault="00F54D01" w:rsidP="00835270">
            <w:pPr>
              <w:jc w:val="center"/>
              <w:rPr>
                <w:rFonts w:ascii="Cambria" w:hAnsi="Cambria"/>
              </w:rPr>
            </w:pPr>
            <w:r>
              <w:rPr>
                <w:rFonts w:ascii="Cambria" w:hAnsi="Cambria"/>
              </w:rPr>
              <w:t>3-4</w:t>
            </w:r>
          </w:p>
        </w:tc>
        <w:tc>
          <w:tcPr>
            <w:tcW w:w="3264" w:type="dxa"/>
            <w:gridSpan w:val="2"/>
            <w:tcBorders>
              <w:right w:val="nil"/>
            </w:tcBorders>
          </w:tcPr>
          <w:p w14:paraId="299686AB" w14:textId="50BDCF63" w:rsidR="00F54D01" w:rsidRDefault="00F54D01" w:rsidP="00835270">
            <w:pPr>
              <w:jc w:val="center"/>
              <w:rPr>
                <w:rFonts w:ascii="Cambria" w:hAnsi="Cambria"/>
              </w:rPr>
            </w:pPr>
            <w:r>
              <w:rPr>
                <w:rFonts w:ascii="Cambria" w:hAnsi="Cambria"/>
              </w:rPr>
              <w:t>6-7</w:t>
            </w:r>
          </w:p>
        </w:tc>
      </w:tr>
      <w:tr w:rsidR="00835270" w14:paraId="0FAAE8A2" w14:textId="77777777" w:rsidTr="00835270">
        <w:tc>
          <w:tcPr>
            <w:tcW w:w="2340" w:type="dxa"/>
            <w:tcBorders>
              <w:left w:val="nil"/>
            </w:tcBorders>
          </w:tcPr>
          <w:p w14:paraId="6F9FEC50" w14:textId="2AAB4387" w:rsidR="00F54D01" w:rsidRDefault="00F54D01" w:rsidP="00835270">
            <w:pPr>
              <w:jc w:val="center"/>
              <w:rPr>
                <w:rFonts w:ascii="Cambria" w:hAnsi="Cambria"/>
              </w:rPr>
            </w:pPr>
            <w:r>
              <w:rPr>
                <w:rFonts w:ascii="Cambria" w:hAnsi="Cambria"/>
              </w:rPr>
              <w:t>50ng</w:t>
            </w:r>
          </w:p>
        </w:tc>
        <w:tc>
          <w:tcPr>
            <w:tcW w:w="2790" w:type="dxa"/>
            <w:tcBorders>
              <w:right w:val="nil"/>
            </w:tcBorders>
          </w:tcPr>
          <w:p w14:paraId="6539AD46" w14:textId="074A601F" w:rsidR="00F54D01" w:rsidRDefault="00F54D01" w:rsidP="00835270">
            <w:pPr>
              <w:jc w:val="center"/>
              <w:rPr>
                <w:rFonts w:ascii="Cambria" w:hAnsi="Cambria"/>
              </w:rPr>
            </w:pPr>
            <w:r>
              <w:rPr>
                <w:rFonts w:ascii="Cambria" w:hAnsi="Cambria"/>
              </w:rPr>
              <w:t>4-5</w:t>
            </w:r>
          </w:p>
        </w:tc>
        <w:tc>
          <w:tcPr>
            <w:tcW w:w="3264" w:type="dxa"/>
            <w:gridSpan w:val="2"/>
            <w:tcBorders>
              <w:right w:val="nil"/>
            </w:tcBorders>
          </w:tcPr>
          <w:p w14:paraId="70B94C24" w14:textId="4B564314" w:rsidR="00F54D01" w:rsidRDefault="00F54D01" w:rsidP="00835270">
            <w:pPr>
              <w:jc w:val="center"/>
              <w:rPr>
                <w:rFonts w:ascii="Cambria" w:hAnsi="Cambria"/>
              </w:rPr>
            </w:pPr>
            <w:r>
              <w:rPr>
                <w:rFonts w:ascii="Cambria" w:hAnsi="Cambria"/>
              </w:rPr>
              <w:t>6-7</w:t>
            </w:r>
          </w:p>
        </w:tc>
      </w:tr>
      <w:tr w:rsidR="00835270" w14:paraId="3D785F4D" w14:textId="77777777" w:rsidTr="00835270">
        <w:tc>
          <w:tcPr>
            <w:tcW w:w="2340" w:type="dxa"/>
            <w:tcBorders>
              <w:left w:val="nil"/>
            </w:tcBorders>
          </w:tcPr>
          <w:p w14:paraId="1360C4EC" w14:textId="4DECE262" w:rsidR="00F54D01" w:rsidRDefault="00F54D01" w:rsidP="00835270">
            <w:pPr>
              <w:jc w:val="center"/>
              <w:rPr>
                <w:rFonts w:ascii="Cambria" w:hAnsi="Cambria"/>
              </w:rPr>
            </w:pPr>
            <w:r>
              <w:rPr>
                <w:rFonts w:ascii="Cambria" w:hAnsi="Cambria"/>
              </w:rPr>
              <w:t>25ng</w:t>
            </w:r>
          </w:p>
        </w:tc>
        <w:tc>
          <w:tcPr>
            <w:tcW w:w="2790" w:type="dxa"/>
            <w:tcBorders>
              <w:right w:val="nil"/>
            </w:tcBorders>
          </w:tcPr>
          <w:p w14:paraId="026F5912" w14:textId="13B596DB" w:rsidR="00F54D01" w:rsidRDefault="00F54D01" w:rsidP="00835270">
            <w:pPr>
              <w:jc w:val="center"/>
              <w:rPr>
                <w:rFonts w:ascii="Cambria" w:hAnsi="Cambria"/>
              </w:rPr>
            </w:pPr>
            <w:r>
              <w:rPr>
                <w:rFonts w:ascii="Cambria" w:hAnsi="Cambria"/>
              </w:rPr>
              <w:t>5-7</w:t>
            </w:r>
          </w:p>
        </w:tc>
        <w:tc>
          <w:tcPr>
            <w:tcW w:w="3264" w:type="dxa"/>
            <w:gridSpan w:val="2"/>
            <w:tcBorders>
              <w:right w:val="nil"/>
            </w:tcBorders>
          </w:tcPr>
          <w:p w14:paraId="04B8B806" w14:textId="38690D73" w:rsidR="00F54D01" w:rsidRDefault="00F54D01" w:rsidP="00835270">
            <w:pPr>
              <w:jc w:val="center"/>
              <w:rPr>
                <w:rFonts w:ascii="Cambria" w:hAnsi="Cambria"/>
              </w:rPr>
            </w:pPr>
            <w:r>
              <w:rPr>
                <w:rFonts w:ascii="Cambria" w:hAnsi="Cambria"/>
              </w:rPr>
              <w:t>8-10</w:t>
            </w:r>
          </w:p>
        </w:tc>
      </w:tr>
      <w:tr w:rsidR="00835270" w14:paraId="1CCC68A9" w14:textId="77777777" w:rsidTr="00835270">
        <w:tc>
          <w:tcPr>
            <w:tcW w:w="2340" w:type="dxa"/>
            <w:tcBorders>
              <w:left w:val="nil"/>
            </w:tcBorders>
          </w:tcPr>
          <w:p w14:paraId="453D5869" w14:textId="68D7E25A" w:rsidR="00F54D01" w:rsidRDefault="00F54D01" w:rsidP="00835270">
            <w:pPr>
              <w:jc w:val="center"/>
              <w:rPr>
                <w:rFonts w:ascii="Cambria" w:hAnsi="Cambria"/>
              </w:rPr>
            </w:pPr>
            <w:r>
              <w:rPr>
                <w:rFonts w:ascii="Cambria" w:hAnsi="Cambria"/>
              </w:rPr>
              <w:t>10ng</w:t>
            </w:r>
          </w:p>
        </w:tc>
        <w:tc>
          <w:tcPr>
            <w:tcW w:w="2790" w:type="dxa"/>
            <w:tcBorders>
              <w:right w:val="nil"/>
            </w:tcBorders>
          </w:tcPr>
          <w:p w14:paraId="5D759433" w14:textId="3D138810" w:rsidR="00F54D01" w:rsidRDefault="00F54D01" w:rsidP="00835270">
            <w:pPr>
              <w:jc w:val="center"/>
              <w:rPr>
                <w:rFonts w:ascii="Cambria" w:hAnsi="Cambria"/>
              </w:rPr>
            </w:pPr>
            <w:r>
              <w:rPr>
                <w:rFonts w:ascii="Cambria" w:hAnsi="Cambria"/>
              </w:rPr>
              <w:t>8-11</w:t>
            </w:r>
          </w:p>
        </w:tc>
        <w:tc>
          <w:tcPr>
            <w:tcW w:w="3264" w:type="dxa"/>
            <w:gridSpan w:val="2"/>
            <w:tcBorders>
              <w:right w:val="nil"/>
            </w:tcBorders>
          </w:tcPr>
          <w:p w14:paraId="02C3637D" w14:textId="3157A0D6" w:rsidR="00F54D01" w:rsidRDefault="00F54D01" w:rsidP="00835270">
            <w:pPr>
              <w:jc w:val="center"/>
              <w:rPr>
                <w:rFonts w:ascii="Cambria" w:hAnsi="Cambria"/>
              </w:rPr>
            </w:pPr>
            <w:r>
              <w:rPr>
                <w:rFonts w:ascii="Cambria" w:hAnsi="Cambria"/>
              </w:rPr>
              <w:t>11-14</w:t>
            </w:r>
          </w:p>
        </w:tc>
      </w:tr>
      <w:tr w:rsidR="00835270" w14:paraId="5A174F4E" w14:textId="77777777" w:rsidTr="00835270">
        <w:tc>
          <w:tcPr>
            <w:tcW w:w="2340" w:type="dxa"/>
            <w:tcBorders>
              <w:left w:val="nil"/>
            </w:tcBorders>
          </w:tcPr>
          <w:p w14:paraId="428BD089" w14:textId="4B4A4438" w:rsidR="00F54D01" w:rsidRDefault="00F54D01" w:rsidP="00835270">
            <w:pPr>
              <w:jc w:val="center"/>
              <w:rPr>
                <w:rFonts w:ascii="Cambria" w:hAnsi="Cambria"/>
              </w:rPr>
            </w:pPr>
            <w:r>
              <w:rPr>
                <w:rFonts w:ascii="Cambria" w:hAnsi="Cambria"/>
              </w:rPr>
              <w:t>5ng</w:t>
            </w:r>
          </w:p>
        </w:tc>
        <w:tc>
          <w:tcPr>
            <w:tcW w:w="2790" w:type="dxa"/>
            <w:tcBorders>
              <w:right w:val="nil"/>
            </w:tcBorders>
          </w:tcPr>
          <w:p w14:paraId="08CBE600" w14:textId="7B27ECDC" w:rsidR="00F54D01" w:rsidRDefault="00F54D01" w:rsidP="00835270">
            <w:pPr>
              <w:jc w:val="center"/>
              <w:rPr>
                <w:rFonts w:ascii="Cambria" w:hAnsi="Cambria"/>
              </w:rPr>
            </w:pPr>
            <w:r>
              <w:rPr>
                <w:rFonts w:ascii="Cambria" w:hAnsi="Cambria"/>
              </w:rPr>
              <w:t>10-13</w:t>
            </w:r>
          </w:p>
        </w:tc>
        <w:tc>
          <w:tcPr>
            <w:tcW w:w="3264" w:type="dxa"/>
            <w:gridSpan w:val="2"/>
            <w:tcBorders>
              <w:right w:val="nil"/>
            </w:tcBorders>
          </w:tcPr>
          <w:p w14:paraId="11433364" w14:textId="45B6AFEE" w:rsidR="00F54D01" w:rsidRDefault="00F54D01" w:rsidP="00835270">
            <w:pPr>
              <w:jc w:val="center"/>
              <w:rPr>
                <w:rFonts w:ascii="Cambria" w:hAnsi="Cambria"/>
              </w:rPr>
            </w:pPr>
            <w:r>
              <w:rPr>
                <w:rFonts w:ascii="Cambria" w:hAnsi="Cambria"/>
              </w:rPr>
              <w:t>13-16</w:t>
            </w:r>
          </w:p>
        </w:tc>
      </w:tr>
      <w:tr w:rsidR="00835270" w14:paraId="3329C07E" w14:textId="77777777" w:rsidTr="00835270">
        <w:tc>
          <w:tcPr>
            <w:tcW w:w="2340" w:type="dxa"/>
            <w:tcBorders>
              <w:left w:val="nil"/>
            </w:tcBorders>
          </w:tcPr>
          <w:p w14:paraId="3113705D" w14:textId="63CA74CB" w:rsidR="00F54D01" w:rsidRDefault="00F54D01" w:rsidP="00835270">
            <w:pPr>
              <w:jc w:val="center"/>
              <w:rPr>
                <w:rFonts w:ascii="Cambria" w:hAnsi="Cambria"/>
              </w:rPr>
            </w:pPr>
            <w:r>
              <w:rPr>
                <w:rFonts w:ascii="Cambria" w:hAnsi="Cambria"/>
              </w:rPr>
              <w:t>2.5ng</w:t>
            </w:r>
          </w:p>
        </w:tc>
        <w:tc>
          <w:tcPr>
            <w:tcW w:w="2790" w:type="dxa"/>
            <w:tcBorders>
              <w:right w:val="nil"/>
            </w:tcBorders>
          </w:tcPr>
          <w:p w14:paraId="51CA6B3D" w14:textId="68EF7379" w:rsidR="00F54D01" w:rsidRDefault="00F54D01" w:rsidP="00835270">
            <w:pPr>
              <w:jc w:val="center"/>
              <w:rPr>
                <w:rFonts w:ascii="Cambria" w:hAnsi="Cambria"/>
              </w:rPr>
            </w:pPr>
            <w:r>
              <w:rPr>
                <w:rFonts w:ascii="Cambria" w:hAnsi="Cambria"/>
              </w:rPr>
              <w:t>12-14</w:t>
            </w:r>
          </w:p>
        </w:tc>
        <w:tc>
          <w:tcPr>
            <w:tcW w:w="3264" w:type="dxa"/>
            <w:gridSpan w:val="2"/>
            <w:tcBorders>
              <w:right w:val="nil"/>
            </w:tcBorders>
          </w:tcPr>
          <w:p w14:paraId="5D80D9A0" w14:textId="452DE018" w:rsidR="00F54D01" w:rsidRDefault="00F54D01" w:rsidP="00835270">
            <w:pPr>
              <w:jc w:val="center"/>
              <w:rPr>
                <w:rFonts w:ascii="Cambria" w:hAnsi="Cambria"/>
              </w:rPr>
            </w:pPr>
            <w:r>
              <w:rPr>
                <w:rFonts w:ascii="Cambria" w:hAnsi="Cambria"/>
              </w:rPr>
              <w:t>15-17</w:t>
            </w:r>
          </w:p>
        </w:tc>
      </w:tr>
      <w:tr w:rsidR="00835270" w14:paraId="5CBF5013" w14:textId="77777777" w:rsidTr="00835270">
        <w:tc>
          <w:tcPr>
            <w:tcW w:w="2340" w:type="dxa"/>
            <w:tcBorders>
              <w:left w:val="nil"/>
            </w:tcBorders>
          </w:tcPr>
          <w:p w14:paraId="03395C87" w14:textId="326FD9F8" w:rsidR="00F54D01" w:rsidRDefault="00F54D01" w:rsidP="00835270">
            <w:pPr>
              <w:jc w:val="center"/>
              <w:rPr>
                <w:rFonts w:ascii="Cambria" w:hAnsi="Cambria"/>
              </w:rPr>
            </w:pPr>
            <w:r>
              <w:rPr>
                <w:rFonts w:ascii="Cambria" w:hAnsi="Cambria"/>
              </w:rPr>
              <w:t>1ng</w:t>
            </w:r>
          </w:p>
        </w:tc>
        <w:tc>
          <w:tcPr>
            <w:tcW w:w="2790" w:type="dxa"/>
            <w:tcBorders>
              <w:right w:val="nil"/>
            </w:tcBorders>
          </w:tcPr>
          <w:p w14:paraId="4A9F4C48" w14:textId="0809DC9C" w:rsidR="00F54D01" w:rsidRDefault="00F54D01" w:rsidP="00835270">
            <w:pPr>
              <w:jc w:val="center"/>
              <w:rPr>
                <w:rFonts w:ascii="Cambria" w:hAnsi="Cambria"/>
              </w:rPr>
            </w:pPr>
            <w:r>
              <w:rPr>
                <w:rFonts w:ascii="Cambria" w:hAnsi="Cambria"/>
              </w:rPr>
              <w:t>14-16</w:t>
            </w:r>
          </w:p>
        </w:tc>
        <w:tc>
          <w:tcPr>
            <w:tcW w:w="3264" w:type="dxa"/>
            <w:gridSpan w:val="2"/>
            <w:tcBorders>
              <w:right w:val="nil"/>
            </w:tcBorders>
          </w:tcPr>
          <w:p w14:paraId="5C3E4A90" w14:textId="7D60F428" w:rsidR="00F54D01" w:rsidRDefault="00F54D01" w:rsidP="00835270">
            <w:pPr>
              <w:jc w:val="center"/>
              <w:rPr>
                <w:rFonts w:ascii="Cambria" w:hAnsi="Cambria"/>
              </w:rPr>
            </w:pPr>
            <w:r>
              <w:rPr>
                <w:rFonts w:ascii="Cambria" w:hAnsi="Cambria"/>
              </w:rPr>
              <w:t>17-19</w:t>
            </w:r>
          </w:p>
        </w:tc>
      </w:tr>
    </w:tbl>
    <w:p w14:paraId="5B81828B" w14:textId="77777777" w:rsidR="00835270" w:rsidRDefault="00835270" w:rsidP="00835270">
      <w:pPr>
        <w:widowControl w:val="0"/>
        <w:autoSpaceDE w:val="0"/>
        <w:autoSpaceDN w:val="0"/>
        <w:adjustRightInd w:val="0"/>
        <w:spacing w:before="240" w:after="120"/>
        <w:ind w:left="1267" w:hanging="504"/>
        <w:rPr>
          <w:rFonts w:ascii="Cambria" w:hAnsi="Cambria" w:cs="Times New Roman"/>
          <w:b/>
        </w:rPr>
      </w:pPr>
    </w:p>
    <w:p w14:paraId="06E10D44" w14:textId="7E10C30D" w:rsidR="00835270" w:rsidRDefault="00835270" w:rsidP="00835270">
      <w:pPr>
        <w:widowControl w:val="0"/>
        <w:autoSpaceDE w:val="0"/>
        <w:autoSpaceDN w:val="0"/>
        <w:adjustRightInd w:val="0"/>
        <w:spacing w:before="240" w:after="120"/>
        <w:ind w:left="1267" w:hanging="504"/>
        <w:rPr>
          <w:rFonts w:ascii="Cambria" w:hAnsi="Cambria" w:cs="Times New Roman"/>
          <w:b/>
        </w:rPr>
      </w:pPr>
      <w:r w:rsidRPr="00835270">
        <w:rPr>
          <w:rFonts w:ascii="Cambria" w:hAnsi="Cambria" w:cs="Times New Roman"/>
          <w:b/>
        </w:rPr>
        <w:t xml:space="preserve">4.4 </w:t>
      </w:r>
      <w:r>
        <w:rPr>
          <w:rFonts w:ascii="Cambria" w:hAnsi="Cambria" w:cs="Times New Roman"/>
          <w:b/>
        </w:rPr>
        <w:t xml:space="preserve"> </w:t>
      </w:r>
      <w:r w:rsidR="00A342B0">
        <w:rPr>
          <w:rFonts w:ascii="Cambria" w:hAnsi="Cambria" w:cs="Times New Roman"/>
          <w:b/>
        </w:rPr>
        <w:t xml:space="preserve">Store the </w:t>
      </w:r>
      <w:r w:rsidRPr="00835270">
        <w:rPr>
          <w:rFonts w:ascii="Cambria" w:hAnsi="Cambria" w:cs="Times New Roman"/>
          <w:b/>
        </w:rPr>
        <w:t xml:space="preserve">plate at 4 °C or -20 °C for up to 72 hours, or proceed directly to Step </w:t>
      </w:r>
    </w:p>
    <w:p w14:paraId="46B258B0" w14:textId="2BB8F887" w:rsidR="00F62B99" w:rsidRDefault="00835270" w:rsidP="00835270">
      <w:pPr>
        <w:widowControl w:val="0"/>
        <w:tabs>
          <w:tab w:val="left" w:pos="720"/>
        </w:tabs>
        <w:autoSpaceDE w:val="0"/>
        <w:autoSpaceDN w:val="0"/>
        <w:adjustRightInd w:val="0"/>
        <w:spacing w:before="240" w:after="120"/>
        <w:rPr>
          <w:rFonts w:ascii="Cambria" w:hAnsi="Cambria" w:cs="Times New Roman"/>
          <w:b/>
          <w:i/>
          <w:u w:val="single"/>
        </w:rPr>
      </w:pPr>
      <w:r w:rsidRPr="00835270">
        <w:rPr>
          <w:rFonts w:ascii="Cambria" w:hAnsi="Cambria" w:cs="Times New Roman"/>
          <w:b/>
          <w:i/>
          <w:u w:val="single"/>
        </w:rPr>
        <w:t>5. Post- amplification Cleanup</w:t>
      </w:r>
    </w:p>
    <w:p w14:paraId="7AFFA334" w14:textId="605026C2" w:rsidR="00835270" w:rsidRDefault="00835270" w:rsidP="00835270">
      <w:pPr>
        <w:widowControl w:val="0"/>
        <w:tabs>
          <w:tab w:val="left" w:pos="720"/>
        </w:tabs>
        <w:autoSpaceDE w:val="0"/>
        <w:autoSpaceDN w:val="0"/>
        <w:adjustRightInd w:val="0"/>
        <w:spacing w:before="120" w:after="120"/>
        <w:rPr>
          <w:rFonts w:ascii="Cambria" w:hAnsi="Cambria" w:cs="Times New Roman"/>
          <w:b/>
        </w:rPr>
      </w:pPr>
      <w:r>
        <w:rPr>
          <w:rFonts w:ascii="Cambria" w:hAnsi="Cambria" w:cs="Times New Roman"/>
        </w:rPr>
        <w:tab/>
      </w:r>
      <w:r w:rsidRPr="00835270">
        <w:rPr>
          <w:rFonts w:ascii="Cambria" w:hAnsi="Cambria" w:cs="Times New Roman"/>
          <w:b/>
        </w:rPr>
        <w:t xml:space="preserve">5.1 Perform a 1X </w:t>
      </w:r>
      <w:r w:rsidR="003208C1">
        <w:rPr>
          <w:rFonts w:ascii="Cambria" w:hAnsi="Cambria" w:cs="Times New Roman"/>
          <w:b/>
        </w:rPr>
        <w:t>AMPure XP</w:t>
      </w:r>
      <w:r w:rsidRPr="00835270">
        <w:rPr>
          <w:rFonts w:ascii="Cambria" w:hAnsi="Cambria" w:cs="Times New Roman"/>
          <w:b/>
        </w:rPr>
        <w:t xml:space="preserve"> cleanup by combining the following:</w:t>
      </w:r>
    </w:p>
    <w:tbl>
      <w:tblPr>
        <w:tblStyle w:val="TableGrid"/>
        <w:tblW w:w="0" w:type="auto"/>
        <w:tblInd w:w="918" w:type="dxa"/>
        <w:tblLook w:val="04A0" w:firstRow="1" w:lastRow="0" w:firstColumn="1" w:lastColumn="0" w:noHBand="0" w:noVBand="1"/>
      </w:tblPr>
      <w:tblGrid>
        <w:gridCol w:w="4590"/>
        <w:gridCol w:w="2880"/>
      </w:tblGrid>
      <w:tr w:rsidR="00835270" w14:paraId="3FE6C701" w14:textId="77777777" w:rsidTr="00835270">
        <w:tc>
          <w:tcPr>
            <w:tcW w:w="4590" w:type="dxa"/>
            <w:tcBorders>
              <w:top w:val="nil"/>
              <w:left w:val="nil"/>
            </w:tcBorders>
            <w:vAlign w:val="center"/>
          </w:tcPr>
          <w:p w14:paraId="2946C3D5" w14:textId="77777777" w:rsidR="00835270" w:rsidRPr="00B32D72" w:rsidRDefault="00835270" w:rsidP="00835270">
            <w:pPr>
              <w:spacing w:after="120"/>
              <w:rPr>
                <w:b/>
              </w:rPr>
            </w:pPr>
            <w:r w:rsidRPr="00B32D72">
              <w:rPr>
                <w:b/>
              </w:rPr>
              <w:t>Component</w:t>
            </w:r>
          </w:p>
        </w:tc>
        <w:tc>
          <w:tcPr>
            <w:tcW w:w="2880" w:type="dxa"/>
            <w:tcBorders>
              <w:top w:val="nil"/>
              <w:right w:val="nil"/>
            </w:tcBorders>
            <w:vAlign w:val="center"/>
          </w:tcPr>
          <w:p w14:paraId="1AD386CB" w14:textId="77777777" w:rsidR="00835270" w:rsidRPr="00B32D72" w:rsidRDefault="00835270" w:rsidP="00835270">
            <w:pPr>
              <w:spacing w:after="120"/>
              <w:jc w:val="center"/>
              <w:rPr>
                <w:b/>
              </w:rPr>
            </w:pPr>
            <w:r w:rsidRPr="00B32D72">
              <w:rPr>
                <w:b/>
              </w:rPr>
              <w:t>Volume (ul)</w:t>
            </w:r>
          </w:p>
        </w:tc>
      </w:tr>
      <w:tr w:rsidR="00835270" w14:paraId="2640C4E3" w14:textId="77777777" w:rsidTr="00835270">
        <w:tc>
          <w:tcPr>
            <w:tcW w:w="4590" w:type="dxa"/>
            <w:tcBorders>
              <w:left w:val="nil"/>
            </w:tcBorders>
            <w:vAlign w:val="center"/>
          </w:tcPr>
          <w:p w14:paraId="136D401E" w14:textId="3ACD08B4" w:rsidR="00835270" w:rsidRDefault="009E54C4" w:rsidP="00835270">
            <w:pPr>
              <w:spacing w:after="120"/>
            </w:pPr>
            <w:r w:rsidRPr="00F62B99">
              <w:t>Library Amplification</w:t>
            </w:r>
            <w:r>
              <w:t xml:space="preserve"> reaction product</w:t>
            </w:r>
          </w:p>
        </w:tc>
        <w:tc>
          <w:tcPr>
            <w:tcW w:w="2880" w:type="dxa"/>
            <w:tcBorders>
              <w:right w:val="nil"/>
            </w:tcBorders>
            <w:vAlign w:val="center"/>
          </w:tcPr>
          <w:p w14:paraId="61416EB3" w14:textId="6252A8A8" w:rsidR="00835270" w:rsidRDefault="00835270" w:rsidP="00835270">
            <w:pPr>
              <w:spacing w:after="120"/>
              <w:jc w:val="center"/>
            </w:pPr>
            <w:r>
              <w:t>5</w:t>
            </w:r>
            <w:r w:rsidR="009E54C4">
              <w:t>0</w:t>
            </w:r>
          </w:p>
        </w:tc>
      </w:tr>
      <w:tr w:rsidR="00835270" w14:paraId="12FE15FF" w14:textId="77777777" w:rsidTr="00835270">
        <w:tc>
          <w:tcPr>
            <w:tcW w:w="4590" w:type="dxa"/>
            <w:tcBorders>
              <w:left w:val="nil"/>
            </w:tcBorders>
            <w:vAlign w:val="center"/>
          </w:tcPr>
          <w:p w14:paraId="1DCDF59C" w14:textId="79CCD95F" w:rsidR="00835270" w:rsidRDefault="009E54C4" w:rsidP="009E54C4">
            <w:pPr>
              <w:spacing w:after="120"/>
            </w:pPr>
            <w:r w:rsidRPr="009E54C4">
              <w:t>Agencourt® AMPure® XP reagent</w:t>
            </w:r>
          </w:p>
        </w:tc>
        <w:tc>
          <w:tcPr>
            <w:tcW w:w="2880" w:type="dxa"/>
            <w:tcBorders>
              <w:right w:val="nil"/>
            </w:tcBorders>
            <w:vAlign w:val="center"/>
          </w:tcPr>
          <w:p w14:paraId="01541D8B" w14:textId="42BC196F" w:rsidR="00835270" w:rsidRDefault="00835270" w:rsidP="00835270">
            <w:pPr>
              <w:spacing w:after="120"/>
              <w:jc w:val="center"/>
            </w:pPr>
            <w:r>
              <w:t>5</w:t>
            </w:r>
            <w:r w:rsidR="009E54C4">
              <w:t>0</w:t>
            </w:r>
          </w:p>
        </w:tc>
      </w:tr>
      <w:tr w:rsidR="00835270" w14:paraId="200345F4" w14:textId="77777777" w:rsidTr="00835270">
        <w:tc>
          <w:tcPr>
            <w:tcW w:w="4590" w:type="dxa"/>
            <w:tcBorders>
              <w:left w:val="nil"/>
              <w:bottom w:val="nil"/>
            </w:tcBorders>
            <w:vAlign w:val="center"/>
          </w:tcPr>
          <w:p w14:paraId="2983C4FD" w14:textId="77777777" w:rsidR="00835270" w:rsidRPr="00B32D72" w:rsidRDefault="00835270" w:rsidP="00835270">
            <w:pPr>
              <w:spacing w:after="120"/>
              <w:rPr>
                <w:b/>
              </w:rPr>
            </w:pPr>
            <w:r w:rsidRPr="00B32D72">
              <w:rPr>
                <w:b/>
              </w:rPr>
              <w:t>Total Volume</w:t>
            </w:r>
          </w:p>
        </w:tc>
        <w:tc>
          <w:tcPr>
            <w:tcW w:w="2880" w:type="dxa"/>
            <w:tcBorders>
              <w:bottom w:val="nil"/>
              <w:right w:val="nil"/>
            </w:tcBorders>
            <w:vAlign w:val="center"/>
          </w:tcPr>
          <w:p w14:paraId="3F28EC6F" w14:textId="3D75EB0A" w:rsidR="00835270" w:rsidRPr="00B32D72" w:rsidRDefault="009E54C4" w:rsidP="00835270">
            <w:pPr>
              <w:spacing w:after="120"/>
              <w:jc w:val="center"/>
              <w:rPr>
                <w:b/>
              </w:rPr>
            </w:pPr>
            <w:r>
              <w:rPr>
                <w:b/>
              </w:rPr>
              <w:t>10</w:t>
            </w:r>
            <w:r w:rsidR="00835270">
              <w:rPr>
                <w:b/>
              </w:rPr>
              <w:t>0</w:t>
            </w:r>
          </w:p>
        </w:tc>
      </w:tr>
    </w:tbl>
    <w:p w14:paraId="403182DC" w14:textId="77777777" w:rsidR="009E54C4" w:rsidRPr="009E54C4" w:rsidRDefault="009E54C4" w:rsidP="009E54C4">
      <w:pPr>
        <w:widowControl w:val="0"/>
        <w:autoSpaceDE w:val="0"/>
        <w:autoSpaceDN w:val="0"/>
        <w:adjustRightInd w:val="0"/>
        <w:spacing w:before="120" w:after="120"/>
        <w:ind w:left="1170" w:hanging="450"/>
        <w:rPr>
          <w:rFonts w:ascii="Cambria" w:hAnsi="Cambria" w:cs="Times New Roman"/>
          <w:b/>
        </w:rPr>
      </w:pPr>
      <w:r w:rsidRPr="009E54C4">
        <w:rPr>
          <w:rFonts w:ascii="Cambria" w:hAnsi="Cambria" w:cs="Times New Roman"/>
          <w:b/>
        </w:rPr>
        <w:t>5.2 Thoroughly resuspend the beads by pipetting up and down multiple times.</w:t>
      </w:r>
    </w:p>
    <w:p w14:paraId="46761786" w14:textId="023D6E88" w:rsidR="009E54C4" w:rsidRPr="009E54C4" w:rsidRDefault="00A342B0" w:rsidP="009E54C4">
      <w:pPr>
        <w:widowControl w:val="0"/>
        <w:autoSpaceDE w:val="0"/>
        <w:autoSpaceDN w:val="0"/>
        <w:adjustRightInd w:val="0"/>
        <w:spacing w:before="120" w:after="120"/>
        <w:ind w:left="1170" w:hanging="450"/>
        <w:rPr>
          <w:rFonts w:ascii="Cambria" w:hAnsi="Cambria" w:cs="Times New Roman"/>
          <w:b/>
        </w:rPr>
      </w:pPr>
      <w:r>
        <w:rPr>
          <w:rFonts w:ascii="Cambria" w:hAnsi="Cambria" w:cs="Times New Roman"/>
          <w:b/>
        </w:rPr>
        <w:t xml:space="preserve">5.3 Incubate </w:t>
      </w:r>
      <w:r w:rsidRPr="00E01532">
        <w:rPr>
          <w:rFonts w:ascii="Cambria" w:hAnsi="Cambria" w:cs="Times New Roman"/>
          <w:b/>
        </w:rPr>
        <w:t xml:space="preserve">the </w:t>
      </w:r>
      <w:r>
        <w:rPr>
          <w:rFonts w:ascii="Cambria" w:hAnsi="Cambria" w:cs="Times New Roman"/>
          <w:b/>
        </w:rPr>
        <w:t>mixture at room temperature for</w:t>
      </w:r>
      <w:r w:rsidRPr="00E01532">
        <w:rPr>
          <w:rFonts w:ascii="Cambria" w:hAnsi="Cambria" w:cs="Times New Roman"/>
          <w:b/>
        </w:rPr>
        <w:t xml:space="preserve"> 15 min to</w:t>
      </w:r>
      <w:r>
        <w:rPr>
          <w:rFonts w:ascii="Cambria" w:hAnsi="Cambria" w:cs="Times New Roman"/>
          <w:b/>
        </w:rPr>
        <w:t xml:space="preserve"> allow</w:t>
      </w:r>
      <w:r w:rsidRPr="00E01532">
        <w:rPr>
          <w:rFonts w:ascii="Cambria" w:hAnsi="Cambria" w:cs="Times New Roman"/>
          <w:b/>
        </w:rPr>
        <w:t xml:space="preserve"> bind</w:t>
      </w:r>
      <w:r>
        <w:rPr>
          <w:rFonts w:ascii="Cambria" w:hAnsi="Cambria" w:cs="Times New Roman"/>
          <w:b/>
        </w:rPr>
        <w:t>ing of your</w:t>
      </w:r>
      <w:r w:rsidRPr="00E01532">
        <w:rPr>
          <w:rFonts w:ascii="Cambria" w:hAnsi="Cambria" w:cs="Times New Roman"/>
          <w:b/>
        </w:rPr>
        <w:t xml:space="preserve"> DNA to the beads</w:t>
      </w:r>
      <w:r w:rsidR="009E54C4" w:rsidRPr="009E54C4">
        <w:rPr>
          <w:rFonts w:ascii="Cambria" w:hAnsi="Cambria" w:cs="Times New Roman"/>
          <w:b/>
        </w:rPr>
        <w:t>.</w:t>
      </w:r>
    </w:p>
    <w:p w14:paraId="3B715535" w14:textId="48647A3F" w:rsidR="009E54C4" w:rsidRPr="009E54C4" w:rsidRDefault="009E54C4" w:rsidP="009E54C4">
      <w:pPr>
        <w:widowControl w:val="0"/>
        <w:autoSpaceDE w:val="0"/>
        <w:autoSpaceDN w:val="0"/>
        <w:adjustRightInd w:val="0"/>
        <w:spacing w:before="120" w:after="120"/>
        <w:ind w:left="1170" w:hanging="450"/>
        <w:rPr>
          <w:rFonts w:ascii="Cambria" w:hAnsi="Cambria" w:cs="Times New Roman"/>
          <w:b/>
        </w:rPr>
      </w:pPr>
      <w:r w:rsidRPr="009E54C4">
        <w:rPr>
          <w:rFonts w:ascii="Cambria" w:hAnsi="Cambria" w:cs="Times New Roman"/>
          <w:b/>
        </w:rPr>
        <w:t xml:space="preserve">5.4 </w:t>
      </w:r>
      <w:r w:rsidR="00500859" w:rsidRPr="00E01532">
        <w:rPr>
          <w:rFonts w:ascii="Cambria" w:hAnsi="Cambria" w:cs="Times New Roman"/>
          <w:b/>
        </w:rPr>
        <w:t xml:space="preserve">Place the plate on a magnet to capture the beads. </w:t>
      </w:r>
      <w:r w:rsidR="00500859">
        <w:rPr>
          <w:rFonts w:ascii="Cambria" w:hAnsi="Cambria" w:cs="Times New Roman"/>
          <w:b/>
        </w:rPr>
        <w:t>Let the plate sit on the magnet</w:t>
      </w:r>
      <w:r w:rsidR="00500859" w:rsidRPr="00E01532">
        <w:rPr>
          <w:rFonts w:ascii="Cambria" w:hAnsi="Cambria" w:cs="Times New Roman"/>
          <w:b/>
        </w:rPr>
        <w:t xml:space="preserve"> until the liquid is clear</w:t>
      </w:r>
      <w:r w:rsidR="00500859">
        <w:rPr>
          <w:rFonts w:ascii="Cambria" w:hAnsi="Cambria" w:cs="Times New Roman"/>
          <w:b/>
        </w:rPr>
        <w:t xml:space="preserve"> (3-5 min)</w:t>
      </w:r>
      <w:r w:rsidR="00500859" w:rsidRPr="00E01532">
        <w:rPr>
          <w:rFonts w:ascii="Cambria" w:hAnsi="Cambria" w:cs="Times New Roman"/>
          <w:b/>
        </w:rPr>
        <w:t>.</w:t>
      </w:r>
    </w:p>
    <w:p w14:paraId="05DEB0D1" w14:textId="114C509D" w:rsidR="009E54C4" w:rsidRPr="009E54C4" w:rsidRDefault="009E54C4" w:rsidP="009E54C4">
      <w:pPr>
        <w:widowControl w:val="0"/>
        <w:autoSpaceDE w:val="0"/>
        <w:autoSpaceDN w:val="0"/>
        <w:adjustRightInd w:val="0"/>
        <w:spacing w:before="120" w:after="120"/>
        <w:ind w:left="1170" w:hanging="450"/>
        <w:rPr>
          <w:rFonts w:ascii="Cambria" w:hAnsi="Cambria" w:cs="Times New Roman"/>
          <w:b/>
        </w:rPr>
      </w:pPr>
      <w:r w:rsidRPr="009E54C4">
        <w:rPr>
          <w:rFonts w:ascii="Cambria" w:hAnsi="Cambria" w:cs="Times New Roman"/>
          <w:b/>
        </w:rPr>
        <w:t xml:space="preserve">5.5 </w:t>
      </w:r>
      <w:r w:rsidR="003E7C28" w:rsidRPr="00E01532">
        <w:rPr>
          <w:rFonts w:ascii="Cambria" w:hAnsi="Cambria" w:cs="Times New Roman"/>
          <w:b/>
        </w:rPr>
        <w:t xml:space="preserve">Carefully </w:t>
      </w:r>
      <w:r w:rsidR="003E7C28">
        <w:rPr>
          <w:rFonts w:ascii="Cambria" w:hAnsi="Cambria" w:cs="Times New Roman"/>
          <w:b/>
        </w:rPr>
        <w:t>pipet out</w:t>
      </w:r>
      <w:r w:rsidR="003E7C28" w:rsidRPr="00E01532">
        <w:rPr>
          <w:rFonts w:ascii="Cambria" w:hAnsi="Cambria" w:cs="Times New Roman"/>
          <w:b/>
        </w:rPr>
        <w:t xml:space="preserve"> </w:t>
      </w:r>
      <w:r w:rsidR="003E7C28">
        <w:rPr>
          <w:rFonts w:ascii="Cambria" w:hAnsi="Cambria" w:cs="Times New Roman"/>
          <w:b/>
        </w:rPr>
        <w:t>the supernatant and discard it.</w:t>
      </w:r>
    </w:p>
    <w:p w14:paraId="4EABA0DB" w14:textId="5B2E606F" w:rsidR="00835270" w:rsidRDefault="003E7C28" w:rsidP="009E54C4">
      <w:pPr>
        <w:widowControl w:val="0"/>
        <w:tabs>
          <w:tab w:val="left" w:pos="720"/>
        </w:tabs>
        <w:autoSpaceDE w:val="0"/>
        <w:autoSpaceDN w:val="0"/>
        <w:adjustRightInd w:val="0"/>
        <w:spacing w:before="120" w:after="120"/>
        <w:ind w:left="720"/>
        <w:rPr>
          <w:rFonts w:ascii="Cambria" w:hAnsi="Cambria" w:cs="Times New Roman"/>
          <w:b/>
        </w:rPr>
      </w:pPr>
      <w:r>
        <w:rPr>
          <w:rFonts w:ascii="Cambria" w:hAnsi="Cambria" w:cs="Times New Roman"/>
          <w:b/>
        </w:rPr>
        <w:t>5.6 Keeping the plate</w:t>
      </w:r>
      <w:r w:rsidR="009E54C4" w:rsidRPr="009E54C4">
        <w:rPr>
          <w:rFonts w:ascii="Cambria" w:hAnsi="Cambria" w:cs="Times New Roman"/>
          <w:b/>
        </w:rPr>
        <w:t xml:space="preserve"> on the magnet, add 200 μl of 80% ethanol.</w:t>
      </w:r>
    </w:p>
    <w:p w14:paraId="69B72890" w14:textId="1A367E85" w:rsidR="009E54C4" w:rsidRPr="00E01532" w:rsidRDefault="009E54C4" w:rsidP="009E54C4">
      <w:pPr>
        <w:widowControl w:val="0"/>
        <w:autoSpaceDE w:val="0"/>
        <w:autoSpaceDN w:val="0"/>
        <w:adjustRightInd w:val="0"/>
        <w:spacing w:after="120"/>
        <w:ind w:left="1166" w:hanging="446"/>
        <w:rPr>
          <w:rFonts w:ascii="Cambria" w:hAnsi="Cambria" w:cs="Times New Roman"/>
          <w:b/>
        </w:rPr>
      </w:pPr>
      <w:r>
        <w:rPr>
          <w:rFonts w:ascii="Cambria" w:hAnsi="Cambria" w:cs="Times New Roman"/>
          <w:b/>
        </w:rPr>
        <w:t xml:space="preserve">5.7 </w:t>
      </w:r>
      <w:r w:rsidR="008D6C50">
        <w:rPr>
          <w:rFonts w:ascii="Cambria" w:hAnsi="Cambria" w:cs="Times New Roman"/>
          <w:b/>
        </w:rPr>
        <w:t>Let the plate sit</w:t>
      </w:r>
      <w:r w:rsidR="008D6C50" w:rsidRPr="00E01532">
        <w:rPr>
          <w:rFonts w:ascii="Cambria" w:hAnsi="Cambria" w:cs="Times New Roman"/>
          <w:b/>
        </w:rPr>
        <w:t xml:space="preserve"> at room temperature for ≥30 sec.</w:t>
      </w:r>
    </w:p>
    <w:p w14:paraId="329BFA59" w14:textId="44A5BE54" w:rsidR="009E54C4" w:rsidRPr="00E01532" w:rsidRDefault="009E54C4" w:rsidP="009E54C4">
      <w:pPr>
        <w:widowControl w:val="0"/>
        <w:autoSpaceDE w:val="0"/>
        <w:autoSpaceDN w:val="0"/>
        <w:adjustRightInd w:val="0"/>
        <w:spacing w:after="120"/>
        <w:ind w:left="1166" w:hanging="446"/>
        <w:rPr>
          <w:rFonts w:ascii="Cambria" w:hAnsi="Cambria" w:cs="Times New Roman"/>
          <w:b/>
        </w:rPr>
      </w:pPr>
      <w:r>
        <w:rPr>
          <w:rFonts w:ascii="Cambria" w:hAnsi="Cambria" w:cs="Times New Roman"/>
          <w:b/>
        </w:rPr>
        <w:t>5</w:t>
      </w:r>
      <w:r w:rsidRPr="00E01532">
        <w:rPr>
          <w:rFonts w:ascii="Cambria" w:hAnsi="Cambria" w:cs="Times New Roman"/>
          <w:b/>
        </w:rPr>
        <w:t>.8 Carefully remove and discard the ethanol.</w:t>
      </w:r>
      <w:r>
        <w:rPr>
          <w:rFonts w:ascii="Cambria" w:hAnsi="Cambria" w:cs="Times New Roman"/>
          <w:b/>
        </w:rPr>
        <w:t xml:space="preserve"> </w:t>
      </w:r>
    </w:p>
    <w:p w14:paraId="24E00099" w14:textId="0DF498CE" w:rsidR="009E54C4" w:rsidRPr="00E01532" w:rsidRDefault="009E54C4" w:rsidP="009E54C4">
      <w:pPr>
        <w:widowControl w:val="0"/>
        <w:autoSpaceDE w:val="0"/>
        <w:autoSpaceDN w:val="0"/>
        <w:adjustRightInd w:val="0"/>
        <w:spacing w:after="120"/>
        <w:ind w:left="1166" w:hanging="446"/>
        <w:rPr>
          <w:rFonts w:ascii="Cambria" w:hAnsi="Cambria" w:cs="Times New Roman"/>
          <w:b/>
        </w:rPr>
      </w:pPr>
      <w:r>
        <w:rPr>
          <w:rFonts w:ascii="Cambria" w:hAnsi="Cambria" w:cs="Times New Roman"/>
          <w:b/>
        </w:rPr>
        <w:t>5</w:t>
      </w:r>
      <w:r w:rsidRPr="00E01532">
        <w:rPr>
          <w:rFonts w:ascii="Cambria" w:hAnsi="Cambria" w:cs="Times New Roman"/>
          <w:b/>
        </w:rPr>
        <w:t xml:space="preserve">.9 </w:t>
      </w:r>
      <w:r>
        <w:rPr>
          <w:rFonts w:ascii="Cambria" w:hAnsi="Cambria" w:cs="Times New Roman"/>
          <w:b/>
        </w:rPr>
        <w:t xml:space="preserve">Repeat Step 5.6-5.8. Try to remove all residual </w:t>
      </w:r>
      <w:r w:rsidRPr="00E01532">
        <w:rPr>
          <w:rFonts w:ascii="Cambria" w:hAnsi="Cambria" w:cs="Times New Roman"/>
          <w:b/>
        </w:rPr>
        <w:t>ethanol without disturbing the beads.</w:t>
      </w:r>
    </w:p>
    <w:p w14:paraId="4083C65F" w14:textId="289722F2" w:rsidR="009E54C4" w:rsidRPr="00E01532" w:rsidRDefault="009E54C4" w:rsidP="009E54C4">
      <w:pPr>
        <w:widowControl w:val="0"/>
        <w:autoSpaceDE w:val="0"/>
        <w:autoSpaceDN w:val="0"/>
        <w:adjustRightInd w:val="0"/>
        <w:spacing w:after="120"/>
        <w:ind w:left="1166" w:hanging="446"/>
        <w:rPr>
          <w:rFonts w:ascii="Cambria" w:hAnsi="Cambria" w:cs="Times New Roman"/>
          <w:b/>
        </w:rPr>
      </w:pPr>
      <w:r>
        <w:rPr>
          <w:rFonts w:ascii="Cambria" w:hAnsi="Cambria" w:cs="Times New Roman"/>
          <w:b/>
        </w:rPr>
        <w:t>5.10</w:t>
      </w:r>
      <w:r w:rsidRPr="00E01532">
        <w:rPr>
          <w:rFonts w:ascii="Cambria" w:hAnsi="Cambria" w:cs="Times New Roman"/>
          <w:b/>
        </w:rPr>
        <w:t xml:space="preserve"> Dry the beads at room temperature, until all of the ethanol has evaporated</w:t>
      </w:r>
      <w:r>
        <w:rPr>
          <w:rFonts w:ascii="Cambria" w:hAnsi="Cambria" w:cs="Times New Roman"/>
          <w:b/>
        </w:rPr>
        <w:t xml:space="preserve"> (</w:t>
      </w:r>
      <w:r w:rsidR="00806EC1">
        <w:rPr>
          <w:rFonts w:ascii="Cambria" w:hAnsi="Cambria" w:cs="Times New Roman"/>
          <w:b/>
        </w:rPr>
        <w:t>~</w:t>
      </w:r>
      <w:r>
        <w:rPr>
          <w:rFonts w:ascii="Cambria" w:hAnsi="Cambria" w:cs="Times New Roman"/>
          <w:b/>
        </w:rPr>
        <w:t xml:space="preserve"> </w:t>
      </w:r>
      <w:r w:rsidR="000D2344">
        <w:rPr>
          <w:rFonts w:ascii="Cambria" w:hAnsi="Cambria" w:cs="Times New Roman"/>
          <w:b/>
        </w:rPr>
        <w:t>8-</w:t>
      </w:r>
      <w:r>
        <w:rPr>
          <w:rFonts w:ascii="Cambria" w:hAnsi="Cambria" w:cs="Times New Roman"/>
          <w:b/>
        </w:rPr>
        <w:t>10mins)</w:t>
      </w:r>
      <w:r w:rsidRPr="00E01532">
        <w:rPr>
          <w:rFonts w:ascii="Cambria" w:hAnsi="Cambria" w:cs="Times New Roman"/>
          <w:b/>
        </w:rPr>
        <w:t xml:space="preserve">. </w:t>
      </w:r>
      <w:r w:rsidRPr="00003FA9">
        <w:rPr>
          <w:rFonts w:ascii="Cambria" w:hAnsi="Cambria" w:cs="Times New Roman"/>
        </w:rPr>
        <w:t>Caution: over-drying the beads may result in dramatic yield loss.</w:t>
      </w:r>
    </w:p>
    <w:p w14:paraId="1A5E0DB8" w14:textId="2B06F632" w:rsidR="009E54C4" w:rsidRDefault="009E54C4" w:rsidP="009E54C4">
      <w:pPr>
        <w:widowControl w:val="0"/>
        <w:autoSpaceDE w:val="0"/>
        <w:autoSpaceDN w:val="0"/>
        <w:adjustRightInd w:val="0"/>
        <w:spacing w:after="120"/>
        <w:ind w:left="1166" w:hanging="446"/>
        <w:rPr>
          <w:rFonts w:ascii="Cambria" w:hAnsi="Cambria" w:cs="Times New Roman"/>
          <w:b/>
        </w:rPr>
      </w:pPr>
      <w:r>
        <w:rPr>
          <w:rFonts w:ascii="Cambria" w:hAnsi="Cambria" w:cs="Times New Roman"/>
          <w:b/>
        </w:rPr>
        <w:t>5.11</w:t>
      </w:r>
      <w:r w:rsidRPr="00E01532">
        <w:rPr>
          <w:rFonts w:ascii="Cambria" w:hAnsi="Cambria" w:cs="Times New Roman"/>
          <w:b/>
        </w:rPr>
        <w:t xml:space="preserve"> Remove the </w:t>
      </w:r>
      <w:r>
        <w:rPr>
          <w:rFonts w:ascii="Cambria" w:hAnsi="Cambria" w:cs="Times New Roman"/>
          <w:b/>
        </w:rPr>
        <w:t>plate</w:t>
      </w:r>
      <w:r w:rsidR="0075076A">
        <w:rPr>
          <w:rFonts w:ascii="Cambria" w:hAnsi="Cambria" w:cs="Times New Roman"/>
          <w:b/>
        </w:rPr>
        <w:t xml:space="preserve"> </w:t>
      </w:r>
      <w:r>
        <w:rPr>
          <w:rFonts w:ascii="Cambria" w:hAnsi="Cambria" w:cs="Times New Roman"/>
          <w:b/>
        </w:rPr>
        <w:t xml:space="preserve">from the magnet. </w:t>
      </w:r>
    </w:p>
    <w:p w14:paraId="25411234" w14:textId="3475F91C" w:rsidR="009E54C4" w:rsidRPr="00E01532" w:rsidRDefault="009E54C4" w:rsidP="009E54C4">
      <w:pPr>
        <w:widowControl w:val="0"/>
        <w:autoSpaceDE w:val="0"/>
        <w:autoSpaceDN w:val="0"/>
        <w:adjustRightInd w:val="0"/>
        <w:spacing w:after="120"/>
        <w:ind w:left="1166" w:hanging="446"/>
        <w:rPr>
          <w:rFonts w:ascii="Cambria" w:hAnsi="Cambria" w:cs="Times New Roman"/>
          <w:b/>
        </w:rPr>
      </w:pPr>
      <w:r>
        <w:rPr>
          <w:rFonts w:ascii="Cambria" w:hAnsi="Cambria" w:cs="Times New Roman"/>
          <w:b/>
        </w:rPr>
        <w:t>5.12 Resuspend the beads i</w:t>
      </w:r>
      <w:r w:rsidRPr="00E01532">
        <w:rPr>
          <w:rFonts w:ascii="Cambria" w:hAnsi="Cambria" w:cs="Times New Roman"/>
          <w:b/>
        </w:rPr>
        <w:t>n 25</w:t>
      </w:r>
      <w:r>
        <w:rPr>
          <w:rFonts w:ascii="Cambria" w:hAnsi="Cambria" w:cs="Times New Roman"/>
          <w:b/>
        </w:rPr>
        <w:t>-55</w:t>
      </w:r>
      <w:r w:rsidRPr="00E01532">
        <w:rPr>
          <w:rFonts w:ascii="Cambria" w:hAnsi="Cambria" w:cs="Times New Roman"/>
          <w:b/>
        </w:rPr>
        <w:t xml:space="preserve"> μl of elution buffer (10 mM Tris-HCl, pH 8.0)</w:t>
      </w:r>
      <w:r>
        <w:rPr>
          <w:rFonts w:ascii="Cambria" w:hAnsi="Cambria" w:cs="Times New Roman"/>
          <w:b/>
        </w:rPr>
        <w:t xml:space="preserve"> </w:t>
      </w:r>
      <w:r w:rsidRPr="009E54C4">
        <w:rPr>
          <w:rFonts w:ascii="Cambria" w:hAnsi="Cambria" w:cs="Times New Roman"/>
          <w:b/>
        </w:rPr>
        <w:t>or PCR-grade water. Always use PCR-grade water if proceeding to target</w:t>
      </w:r>
      <w:r w:rsidR="000A44E3">
        <w:rPr>
          <w:rFonts w:ascii="Cambria" w:hAnsi="Cambria" w:cs="Times New Roman"/>
          <w:b/>
        </w:rPr>
        <w:t>ed</w:t>
      </w:r>
      <w:r w:rsidRPr="009E54C4">
        <w:rPr>
          <w:rFonts w:ascii="Cambria" w:hAnsi="Cambria" w:cs="Times New Roman"/>
          <w:b/>
        </w:rPr>
        <w:t xml:space="preserve"> capture. </w:t>
      </w:r>
    </w:p>
    <w:p w14:paraId="4C641DDF" w14:textId="79C5972C" w:rsidR="009E54C4" w:rsidRPr="00E01532" w:rsidRDefault="009E54C4" w:rsidP="009E54C4">
      <w:pPr>
        <w:widowControl w:val="0"/>
        <w:autoSpaceDE w:val="0"/>
        <w:autoSpaceDN w:val="0"/>
        <w:adjustRightInd w:val="0"/>
        <w:spacing w:after="120"/>
        <w:ind w:left="1166" w:hanging="446"/>
        <w:rPr>
          <w:rFonts w:ascii="Cambria" w:hAnsi="Cambria" w:cs="Times New Roman"/>
          <w:b/>
        </w:rPr>
      </w:pPr>
      <w:r>
        <w:rPr>
          <w:rFonts w:ascii="Cambria" w:hAnsi="Cambria" w:cs="Times New Roman"/>
          <w:b/>
        </w:rPr>
        <w:t>5</w:t>
      </w:r>
      <w:r w:rsidRPr="00E01532">
        <w:rPr>
          <w:rFonts w:ascii="Cambria" w:hAnsi="Cambria" w:cs="Times New Roman"/>
          <w:b/>
        </w:rPr>
        <w:t>.15 Incubate the plate</w:t>
      </w:r>
      <w:r w:rsidR="0092722B">
        <w:rPr>
          <w:rFonts w:ascii="Cambria" w:hAnsi="Cambria" w:cs="Times New Roman"/>
          <w:b/>
        </w:rPr>
        <w:t xml:space="preserve"> </w:t>
      </w:r>
      <w:r w:rsidRPr="00E01532">
        <w:rPr>
          <w:rFonts w:ascii="Cambria" w:hAnsi="Cambria" w:cs="Times New Roman"/>
          <w:b/>
        </w:rPr>
        <w:t>at room temperature for 2 min.</w:t>
      </w:r>
    </w:p>
    <w:p w14:paraId="37DACAB4" w14:textId="1555F50F" w:rsidR="009E54C4" w:rsidRPr="00E01532" w:rsidRDefault="009E54C4" w:rsidP="009E54C4">
      <w:pPr>
        <w:widowControl w:val="0"/>
        <w:autoSpaceDE w:val="0"/>
        <w:autoSpaceDN w:val="0"/>
        <w:adjustRightInd w:val="0"/>
        <w:spacing w:after="120"/>
        <w:ind w:left="1166" w:hanging="446"/>
        <w:rPr>
          <w:rFonts w:ascii="Cambria" w:hAnsi="Cambria" w:cs="Times New Roman"/>
          <w:b/>
        </w:rPr>
      </w:pPr>
      <w:r>
        <w:rPr>
          <w:rFonts w:ascii="Cambria" w:hAnsi="Cambria" w:cs="Times New Roman"/>
          <w:b/>
        </w:rPr>
        <w:t>5</w:t>
      </w:r>
      <w:r w:rsidRPr="00E01532">
        <w:rPr>
          <w:rFonts w:ascii="Cambria" w:hAnsi="Cambria" w:cs="Times New Roman"/>
          <w:b/>
        </w:rPr>
        <w:t xml:space="preserve">.16 Place the plate on </w:t>
      </w:r>
      <w:r w:rsidR="005D47AD">
        <w:rPr>
          <w:rFonts w:ascii="Cambria" w:hAnsi="Cambria" w:cs="Times New Roman"/>
          <w:b/>
        </w:rPr>
        <w:t>the</w:t>
      </w:r>
      <w:r w:rsidRPr="00E01532">
        <w:rPr>
          <w:rFonts w:ascii="Cambria" w:hAnsi="Cambria" w:cs="Times New Roman"/>
          <w:b/>
        </w:rPr>
        <w:t xml:space="preserve"> magnet to capture the beads. Incubate until the liquid is clear.</w:t>
      </w:r>
    </w:p>
    <w:p w14:paraId="5F9F3B4C" w14:textId="6CEE0E1A" w:rsidR="009E54C4" w:rsidRDefault="009E54C4" w:rsidP="009E54C4">
      <w:pPr>
        <w:widowControl w:val="0"/>
        <w:autoSpaceDE w:val="0"/>
        <w:autoSpaceDN w:val="0"/>
        <w:adjustRightInd w:val="0"/>
        <w:spacing w:after="120"/>
        <w:ind w:left="1166" w:hanging="446"/>
        <w:rPr>
          <w:rFonts w:ascii="Cambria" w:hAnsi="Cambria" w:cs="Times New Roman"/>
          <w:b/>
        </w:rPr>
      </w:pPr>
      <w:r>
        <w:rPr>
          <w:rFonts w:ascii="Cambria" w:hAnsi="Cambria" w:cs="Times New Roman"/>
          <w:b/>
        </w:rPr>
        <w:t>5</w:t>
      </w:r>
      <w:r w:rsidRPr="00E01532">
        <w:rPr>
          <w:rFonts w:ascii="Cambria" w:hAnsi="Cambria" w:cs="Times New Roman"/>
          <w:b/>
        </w:rPr>
        <w:t xml:space="preserve">.17 Transfer </w:t>
      </w:r>
      <w:r>
        <w:rPr>
          <w:rFonts w:ascii="Cambria" w:hAnsi="Cambria" w:cs="Times New Roman"/>
          <w:b/>
        </w:rPr>
        <w:t>approximately 20-50ul</w:t>
      </w:r>
      <w:r w:rsidRPr="00E01532">
        <w:rPr>
          <w:rFonts w:ascii="Cambria" w:hAnsi="Cambria" w:cs="Times New Roman"/>
          <w:b/>
        </w:rPr>
        <w:t xml:space="preserve"> </w:t>
      </w:r>
      <w:r w:rsidR="005D47AD">
        <w:rPr>
          <w:rFonts w:ascii="Cambria" w:hAnsi="Cambria" w:cs="Times New Roman"/>
          <w:b/>
        </w:rPr>
        <w:t>of the</w:t>
      </w:r>
      <w:r w:rsidRPr="00E01532">
        <w:rPr>
          <w:rFonts w:ascii="Cambria" w:hAnsi="Cambria" w:cs="Times New Roman"/>
          <w:b/>
        </w:rPr>
        <w:t xml:space="preserve"> supernatant to a new </w:t>
      </w:r>
      <w:r>
        <w:rPr>
          <w:rFonts w:ascii="Cambria" w:hAnsi="Cambria" w:cs="Times New Roman"/>
          <w:b/>
        </w:rPr>
        <w:t xml:space="preserve">tube </w:t>
      </w:r>
      <w:r w:rsidRPr="009E54C4">
        <w:rPr>
          <w:rFonts w:ascii="Cambria" w:hAnsi="Cambria" w:cs="Times New Roman"/>
          <w:b/>
        </w:rPr>
        <w:t>and proceed with library QC, target capture or sequencing, as appropriate. Store purified, amplified libraries at 4 °C (up to 1 week), or at -20 °C.</w:t>
      </w:r>
    </w:p>
    <w:p w14:paraId="517397E6" w14:textId="77777777" w:rsidR="00FE7DE2" w:rsidRPr="008E6564" w:rsidRDefault="00FE7DE2" w:rsidP="00FE7DE2">
      <w:pPr>
        <w:spacing w:after="120"/>
        <w:ind w:left="2160" w:hanging="2606"/>
        <w:rPr>
          <w:b/>
          <w:sz w:val="32"/>
        </w:rPr>
      </w:pPr>
      <w:r w:rsidRPr="008E6564">
        <w:rPr>
          <w:b/>
          <w:sz w:val="32"/>
        </w:rPr>
        <w:t xml:space="preserve">References </w:t>
      </w:r>
    </w:p>
    <w:p w14:paraId="3D41F9D4" w14:textId="77777777" w:rsidR="00E635C5" w:rsidRPr="00E635C5" w:rsidRDefault="00FE7DE2" w:rsidP="00391028">
      <w:pPr>
        <w:pStyle w:val="ListParagraph"/>
        <w:widowControl w:val="0"/>
        <w:numPr>
          <w:ilvl w:val="0"/>
          <w:numId w:val="6"/>
        </w:numPr>
        <w:tabs>
          <w:tab w:val="left" w:pos="720"/>
        </w:tabs>
        <w:autoSpaceDE w:val="0"/>
        <w:autoSpaceDN w:val="0"/>
        <w:adjustRightInd w:val="0"/>
        <w:spacing w:before="120" w:after="120"/>
        <w:rPr>
          <w:rFonts w:ascii="Cambria" w:hAnsi="Cambria" w:cs="Times New Roman"/>
          <w:b/>
        </w:rPr>
      </w:pPr>
      <w:r w:rsidRPr="002C6D9C">
        <w:t>KAPA Hyper Prep Kit Illumina® platforms</w:t>
      </w:r>
      <w:r>
        <w:t xml:space="preserve"> Technical Data Sheet</w:t>
      </w:r>
    </w:p>
    <w:p w14:paraId="1105A404" w14:textId="2719FF53" w:rsidR="00E635C5" w:rsidRPr="00E635C5" w:rsidRDefault="00E635C5" w:rsidP="00391028">
      <w:pPr>
        <w:pStyle w:val="ListParagraph"/>
        <w:widowControl w:val="0"/>
        <w:numPr>
          <w:ilvl w:val="0"/>
          <w:numId w:val="6"/>
        </w:numPr>
        <w:tabs>
          <w:tab w:val="left" w:pos="720"/>
        </w:tabs>
        <w:autoSpaceDE w:val="0"/>
        <w:autoSpaceDN w:val="0"/>
        <w:adjustRightInd w:val="0"/>
        <w:spacing w:before="120" w:after="120"/>
        <w:rPr>
          <w:rFonts w:ascii="Cambria" w:hAnsi="Cambria" w:cs="Times New Roman"/>
          <w:b/>
        </w:rPr>
      </w:pPr>
      <w:r w:rsidRPr="00E635C5">
        <w:rPr>
          <w:noProof/>
        </w:rPr>
        <w:t xml:space="preserve">Baslan, T., et al. (2016). "Corrigendum: Genome-wide copy number analysis of single cells." </w:t>
      </w:r>
      <w:r w:rsidRPr="00E635C5">
        <w:rPr>
          <w:noProof/>
          <w:u w:val="single"/>
        </w:rPr>
        <w:t>Nat Protoc</w:t>
      </w:r>
      <w:r w:rsidRPr="00E635C5">
        <w:rPr>
          <w:noProof/>
        </w:rPr>
        <w:t xml:space="preserve"> </w:t>
      </w:r>
      <w:r w:rsidRPr="00E635C5">
        <w:rPr>
          <w:b/>
          <w:noProof/>
        </w:rPr>
        <w:t>11</w:t>
      </w:r>
      <w:r w:rsidRPr="00E635C5">
        <w:rPr>
          <w:noProof/>
        </w:rPr>
        <w:t>(3): 616.</w:t>
      </w:r>
    </w:p>
    <w:p w14:paraId="0F9F0DA4" w14:textId="77777777" w:rsidR="004F721A" w:rsidRPr="00FE7DE2" w:rsidRDefault="004F721A" w:rsidP="004F721A">
      <w:pPr>
        <w:pStyle w:val="ListParagraph"/>
        <w:widowControl w:val="0"/>
        <w:tabs>
          <w:tab w:val="left" w:pos="720"/>
        </w:tabs>
        <w:autoSpaceDE w:val="0"/>
        <w:autoSpaceDN w:val="0"/>
        <w:adjustRightInd w:val="0"/>
        <w:spacing w:before="120" w:after="120"/>
        <w:rPr>
          <w:rFonts w:ascii="Cambria" w:hAnsi="Cambria" w:cs="Times New Roman"/>
          <w:b/>
        </w:rPr>
      </w:pPr>
    </w:p>
    <w:p w14:paraId="25A0C9D4" w14:textId="1B968741" w:rsidR="00FE7DE2" w:rsidRDefault="00E635C5" w:rsidP="00FE7DE2">
      <w:pPr>
        <w:widowControl w:val="0"/>
        <w:autoSpaceDE w:val="0"/>
        <w:autoSpaceDN w:val="0"/>
        <w:adjustRightInd w:val="0"/>
        <w:rPr>
          <w:rFonts w:ascii="Cambria" w:hAnsi="Cambria" w:cs="Times New Roman"/>
          <w:b/>
          <w:color w:val="E36C0A" w:themeColor="accent6" w:themeShade="BF"/>
          <w:sz w:val="36"/>
          <w:u w:val="single"/>
        </w:rPr>
      </w:pPr>
      <w:r>
        <w:rPr>
          <w:rFonts w:ascii="Cambria" w:hAnsi="Cambria" w:cs="Times New Roman"/>
          <w:b/>
          <w:color w:val="E36C0A" w:themeColor="accent6" w:themeShade="BF"/>
          <w:sz w:val="36"/>
          <w:u w:val="single"/>
        </w:rPr>
        <w:t>Copy Number Analysis Protocol</w:t>
      </w:r>
      <w:r w:rsidR="00A26493">
        <w:rPr>
          <w:rFonts w:ascii="Cambria" w:hAnsi="Cambria" w:cs="Times New Roman"/>
          <w:b/>
          <w:color w:val="E36C0A" w:themeColor="accent6" w:themeShade="BF"/>
          <w:sz w:val="36"/>
          <w:u w:val="single"/>
        </w:rPr>
        <w:t xml:space="preserve"> </w:t>
      </w:r>
    </w:p>
    <w:p w14:paraId="51B0393E" w14:textId="60C97985" w:rsidR="00A26493" w:rsidRPr="00895CB5" w:rsidRDefault="00385149" w:rsidP="00A26493">
      <w:pPr>
        <w:spacing w:before="240"/>
        <w:rPr>
          <w:rFonts w:ascii="Cambria" w:hAnsi="Cambria" w:cs="Times New Roman"/>
          <w:b/>
          <w:sz w:val="32"/>
        </w:rPr>
      </w:pPr>
      <w:r>
        <w:rPr>
          <w:rFonts w:ascii="Cambria" w:hAnsi="Cambria" w:cs="Times New Roman"/>
          <w:b/>
          <w:sz w:val="32"/>
        </w:rPr>
        <w:t>Procedure</w:t>
      </w:r>
      <w:r w:rsidR="00A26493" w:rsidRPr="00895CB5">
        <w:rPr>
          <w:rFonts w:ascii="Cambria" w:hAnsi="Cambria" w:cs="Times New Roman"/>
          <w:b/>
          <w:sz w:val="32"/>
        </w:rPr>
        <w:t>:</w:t>
      </w:r>
    </w:p>
    <w:p w14:paraId="3C085EA9" w14:textId="2FD4D20C" w:rsidR="00A26493" w:rsidRPr="00A26493" w:rsidRDefault="00A26493" w:rsidP="00391028">
      <w:pPr>
        <w:pStyle w:val="ListParagraph"/>
        <w:widowControl w:val="0"/>
        <w:numPr>
          <w:ilvl w:val="0"/>
          <w:numId w:val="7"/>
        </w:numPr>
        <w:autoSpaceDE w:val="0"/>
        <w:autoSpaceDN w:val="0"/>
        <w:adjustRightInd w:val="0"/>
        <w:rPr>
          <w:rFonts w:ascii="Cambria" w:hAnsi="Cambria" w:cs="Times New Roman"/>
          <w:b/>
          <w:color w:val="000000" w:themeColor="text1"/>
        </w:rPr>
      </w:pPr>
      <w:r w:rsidRPr="00A26493">
        <w:rPr>
          <w:rFonts w:ascii="Cambria" w:hAnsi="Cambria" w:cs="Times New Roman"/>
          <w:b/>
          <w:color w:val="000000" w:themeColor="text1"/>
        </w:rPr>
        <w:t>Dilute the samples to 10 nM, pool different libraries if applying multiplex sequencing, and send the samples for sequencing.</w:t>
      </w:r>
    </w:p>
    <w:p w14:paraId="6020679D" w14:textId="77777777" w:rsidR="00E635C5" w:rsidRDefault="00E635C5" w:rsidP="00FE7DE2">
      <w:pPr>
        <w:widowControl w:val="0"/>
        <w:tabs>
          <w:tab w:val="left" w:pos="720"/>
        </w:tabs>
        <w:autoSpaceDE w:val="0"/>
        <w:autoSpaceDN w:val="0"/>
        <w:adjustRightInd w:val="0"/>
        <w:spacing w:before="120" w:after="120"/>
        <w:rPr>
          <w:rFonts w:ascii="Cambria" w:hAnsi="Cambria" w:cs="Times New Roman"/>
          <w:b/>
          <w:color w:val="FF6600"/>
          <w:sz w:val="36"/>
          <w:szCs w:val="36"/>
          <w:u w:val="single"/>
        </w:rPr>
      </w:pPr>
    </w:p>
    <w:p w14:paraId="78CF908B" w14:textId="4A1DF5F9" w:rsidR="00E635C5" w:rsidRDefault="00E635C5" w:rsidP="00FE7DE2">
      <w:pPr>
        <w:widowControl w:val="0"/>
        <w:tabs>
          <w:tab w:val="left" w:pos="720"/>
        </w:tabs>
        <w:autoSpaceDE w:val="0"/>
        <w:autoSpaceDN w:val="0"/>
        <w:adjustRightInd w:val="0"/>
        <w:spacing w:before="120" w:after="120"/>
        <w:rPr>
          <w:rFonts w:ascii="Cambria" w:hAnsi="Cambria" w:cs="Times New Roman"/>
          <w:b/>
          <w:color w:val="FF6600"/>
          <w:sz w:val="36"/>
          <w:szCs w:val="36"/>
          <w:u w:val="single"/>
        </w:rPr>
      </w:pPr>
      <w:r w:rsidRPr="00E635C5">
        <w:rPr>
          <w:rFonts w:ascii="Cambria" w:hAnsi="Cambria" w:cs="Times New Roman"/>
          <w:b/>
          <w:color w:val="FF6600"/>
          <w:sz w:val="36"/>
          <w:szCs w:val="36"/>
          <w:u w:val="single"/>
        </w:rPr>
        <w:t xml:space="preserve">NimbleGen Roche Capture Protocol </w:t>
      </w:r>
    </w:p>
    <w:p w14:paraId="1E39636F" w14:textId="77777777" w:rsidR="00E635C5" w:rsidRPr="00E635C5" w:rsidRDefault="00E635C5" w:rsidP="00F80E50">
      <w:pPr>
        <w:spacing w:before="120"/>
        <w:rPr>
          <w:rFonts w:ascii="Cambria" w:hAnsi="Cambria"/>
          <w:b/>
          <w:i/>
          <w:u w:val="single"/>
        </w:rPr>
      </w:pPr>
      <w:r w:rsidRPr="00E635C5">
        <w:rPr>
          <w:rFonts w:ascii="Cambria" w:hAnsi="Cambria"/>
          <w:b/>
          <w:i/>
          <w:u w:val="single"/>
        </w:rPr>
        <w:t>Capture</w:t>
      </w:r>
    </w:p>
    <w:p w14:paraId="1AA84BFA" w14:textId="77777777" w:rsidR="00E635C5" w:rsidRPr="00E635C5" w:rsidRDefault="00E635C5" w:rsidP="00391028">
      <w:pPr>
        <w:pStyle w:val="ListParagraph"/>
        <w:numPr>
          <w:ilvl w:val="0"/>
          <w:numId w:val="14"/>
        </w:numPr>
        <w:spacing w:before="120"/>
        <w:contextualSpacing w:val="0"/>
        <w:rPr>
          <w:rFonts w:ascii="Cambria" w:hAnsi="Cambria"/>
          <w:b/>
        </w:rPr>
      </w:pPr>
      <w:r w:rsidRPr="00E635C5">
        <w:rPr>
          <w:rFonts w:ascii="Cambria" w:hAnsi="Cambria"/>
          <w:b/>
        </w:rPr>
        <w:t xml:space="preserve">Add 5 </w:t>
      </w:r>
      <w:r w:rsidRPr="00E635C5">
        <w:rPr>
          <w:rFonts w:ascii="Cambria" w:hAnsi="Cambria"/>
          <w:b/>
          <w:color w:val="000000"/>
        </w:rPr>
        <w:t>μ</w:t>
      </w:r>
      <w:r w:rsidRPr="00E635C5">
        <w:rPr>
          <w:rFonts w:ascii="Cambria" w:hAnsi="Cambria"/>
          <w:b/>
        </w:rPr>
        <w:t>L COT Human DNA (1 mg/mL) to a new 1.5 mL tube</w:t>
      </w:r>
    </w:p>
    <w:p w14:paraId="45778791" w14:textId="06A52496" w:rsidR="00E635C5" w:rsidRPr="00E635C5" w:rsidRDefault="00E635C5" w:rsidP="00391028">
      <w:pPr>
        <w:pStyle w:val="ListParagraph"/>
        <w:numPr>
          <w:ilvl w:val="0"/>
          <w:numId w:val="14"/>
        </w:numPr>
        <w:spacing w:before="120"/>
        <w:contextualSpacing w:val="0"/>
        <w:rPr>
          <w:rFonts w:ascii="Cambria" w:hAnsi="Cambria"/>
          <w:b/>
        </w:rPr>
      </w:pPr>
      <w:r w:rsidRPr="00E635C5">
        <w:rPr>
          <w:rFonts w:ascii="Cambria" w:hAnsi="Cambria"/>
          <w:b/>
        </w:rPr>
        <w:t xml:space="preserve">Add 1-2 </w:t>
      </w:r>
      <w:r w:rsidRPr="00E635C5">
        <w:rPr>
          <w:rFonts w:ascii="Cambria" w:hAnsi="Cambria"/>
          <w:b/>
          <w:color w:val="000000"/>
        </w:rPr>
        <w:t>μ</w:t>
      </w:r>
      <w:r w:rsidRPr="00E635C5">
        <w:rPr>
          <w:rFonts w:ascii="Cambria" w:hAnsi="Cambria"/>
          <w:b/>
        </w:rPr>
        <w:t xml:space="preserve">g of pooled libraries </w:t>
      </w:r>
    </w:p>
    <w:p w14:paraId="1598A609" w14:textId="77777777" w:rsidR="00E635C5" w:rsidRPr="00E635C5" w:rsidRDefault="00E635C5" w:rsidP="00391028">
      <w:pPr>
        <w:pStyle w:val="ListParagraph"/>
        <w:numPr>
          <w:ilvl w:val="0"/>
          <w:numId w:val="14"/>
        </w:numPr>
        <w:spacing w:before="120"/>
        <w:contextualSpacing w:val="0"/>
        <w:rPr>
          <w:rFonts w:ascii="Cambria" w:hAnsi="Cambria"/>
          <w:b/>
        </w:rPr>
      </w:pPr>
      <w:r w:rsidRPr="00E635C5">
        <w:rPr>
          <w:rFonts w:ascii="Cambria" w:hAnsi="Cambria"/>
          <w:b/>
        </w:rPr>
        <w:t xml:space="preserve">Add 10 </w:t>
      </w:r>
      <w:r w:rsidRPr="00E635C5">
        <w:rPr>
          <w:rFonts w:ascii="Cambria" w:hAnsi="Cambria"/>
          <w:b/>
          <w:color w:val="000000"/>
        </w:rPr>
        <w:t>μL NextFlexFwd (FA) oligo (100 μM)</w:t>
      </w:r>
    </w:p>
    <w:p w14:paraId="1C267160" w14:textId="19897DD0" w:rsidR="00E635C5" w:rsidRPr="00E635C5" w:rsidRDefault="00E635C5" w:rsidP="00391028">
      <w:pPr>
        <w:pStyle w:val="ListParagraph"/>
        <w:numPr>
          <w:ilvl w:val="0"/>
          <w:numId w:val="14"/>
        </w:numPr>
        <w:spacing w:before="120"/>
        <w:contextualSpacing w:val="0"/>
        <w:rPr>
          <w:rFonts w:ascii="Cambria" w:hAnsi="Cambria"/>
          <w:b/>
        </w:rPr>
      </w:pPr>
      <w:r w:rsidRPr="00E635C5">
        <w:rPr>
          <w:rFonts w:ascii="Cambria" w:hAnsi="Cambria"/>
          <w:b/>
        </w:rPr>
        <w:t xml:space="preserve">Add 10 </w:t>
      </w:r>
      <w:r w:rsidRPr="00E635C5">
        <w:rPr>
          <w:rFonts w:ascii="Cambria" w:hAnsi="Cambria"/>
          <w:b/>
          <w:color w:val="000000"/>
        </w:rPr>
        <w:t xml:space="preserve">μL of pooled Barcodes (unannealed, L, 100 μM each: make </w:t>
      </w:r>
      <w:r w:rsidR="00F65808">
        <w:rPr>
          <w:rFonts w:ascii="Cambria" w:hAnsi="Cambria"/>
          <w:b/>
          <w:color w:val="000000"/>
        </w:rPr>
        <w:t>a master mix</w:t>
      </w:r>
      <w:r w:rsidRPr="00E635C5">
        <w:rPr>
          <w:rFonts w:ascii="Cambria" w:hAnsi="Cambria"/>
          <w:b/>
          <w:color w:val="000000"/>
        </w:rPr>
        <w:t xml:space="preserve"> for easier pipetting)</w:t>
      </w:r>
    </w:p>
    <w:p w14:paraId="09D83C01" w14:textId="3E4FE46B" w:rsidR="00E635C5" w:rsidRPr="00E635C5" w:rsidRDefault="00F65808" w:rsidP="00391028">
      <w:pPr>
        <w:pStyle w:val="ListParagraph"/>
        <w:numPr>
          <w:ilvl w:val="0"/>
          <w:numId w:val="14"/>
        </w:numPr>
        <w:spacing w:before="120"/>
        <w:contextualSpacing w:val="0"/>
        <w:rPr>
          <w:rFonts w:ascii="Cambria" w:hAnsi="Cambria"/>
          <w:b/>
        </w:rPr>
      </w:pPr>
      <w:r>
        <w:rPr>
          <w:rFonts w:ascii="Cambria" w:hAnsi="Cambria"/>
          <w:b/>
          <w:color w:val="000000"/>
        </w:rPr>
        <w:t>V</w:t>
      </w:r>
      <w:r w:rsidR="00E635C5" w:rsidRPr="00E635C5">
        <w:rPr>
          <w:rFonts w:ascii="Cambria" w:hAnsi="Cambria"/>
          <w:b/>
          <w:color w:val="000000"/>
        </w:rPr>
        <w:t xml:space="preserve">ortex </w:t>
      </w:r>
      <w:r>
        <w:rPr>
          <w:rFonts w:ascii="Cambria" w:hAnsi="Cambria"/>
          <w:b/>
          <w:color w:val="000000"/>
        </w:rPr>
        <w:t xml:space="preserve">gently </w:t>
      </w:r>
      <w:r w:rsidR="00E635C5" w:rsidRPr="00E635C5">
        <w:rPr>
          <w:rFonts w:ascii="Cambria" w:hAnsi="Cambria"/>
          <w:b/>
          <w:color w:val="000000"/>
        </w:rPr>
        <w:t xml:space="preserve">and pulse-spin </w:t>
      </w:r>
    </w:p>
    <w:p w14:paraId="4782BAD2" w14:textId="5BCD6195" w:rsidR="00E635C5" w:rsidRPr="00E635C5" w:rsidRDefault="00E635C5" w:rsidP="00391028">
      <w:pPr>
        <w:pStyle w:val="ListParagraph"/>
        <w:numPr>
          <w:ilvl w:val="0"/>
          <w:numId w:val="14"/>
        </w:numPr>
        <w:spacing w:before="120"/>
        <w:contextualSpacing w:val="0"/>
        <w:rPr>
          <w:rFonts w:ascii="Cambria" w:hAnsi="Cambria"/>
          <w:b/>
        </w:rPr>
      </w:pPr>
      <w:r w:rsidRPr="00E635C5">
        <w:rPr>
          <w:rFonts w:ascii="Cambria" w:hAnsi="Cambria"/>
          <w:b/>
        </w:rPr>
        <w:t xml:space="preserve">Open lid and dry on speed vac (high heat) ~ </w:t>
      </w:r>
      <w:r w:rsidR="00575BE5">
        <w:rPr>
          <w:rFonts w:ascii="Cambria" w:hAnsi="Cambria"/>
          <w:b/>
        </w:rPr>
        <w:t>0.5</w:t>
      </w:r>
      <w:r w:rsidR="006D55EF">
        <w:rPr>
          <w:rFonts w:ascii="Cambria" w:hAnsi="Cambria"/>
          <w:b/>
        </w:rPr>
        <w:t>-1.5 hours. D</w:t>
      </w:r>
      <w:r w:rsidRPr="00E635C5">
        <w:rPr>
          <w:rFonts w:ascii="Cambria" w:hAnsi="Cambria"/>
          <w:b/>
        </w:rPr>
        <w:t>rying time</w:t>
      </w:r>
      <w:r w:rsidR="006D55EF">
        <w:rPr>
          <w:rFonts w:ascii="Cambria" w:hAnsi="Cambria"/>
          <w:b/>
        </w:rPr>
        <w:t>s depend</w:t>
      </w:r>
      <w:r w:rsidRPr="00E635C5">
        <w:rPr>
          <w:rFonts w:ascii="Cambria" w:hAnsi="Cambria"/>
          <w:b/>
        </w:rPr>
        <w:t xml:space="preserve"> on </w:t>
      </w:r>
      <w:r w:rsidR="006D55EF">
        <w:rPr>
          <w:rFonts w:ascii="Cambria" w:hAnsi="Cambria"/>
          <w:b/>
        </w:rPr>
        <w:t xml:space="preserve">the total </w:t>
      </w:r>
      <w:r w:rsidRPr="00E635C5">
        <w:rPr>
          <w:rFonts w:ascii="Cambria" w:hAnsi="Cambria"/>
          <w:b/>
        </w:rPr>
        <w:t>sample volume</w:t>
      </w:r>
      <w:r w:rsidR="006D55EF">
        <w:rPr>
          <w:rFonts w:ascii="Cambria" w:hAnsi="Cambria"/>
          <w:b/>
        </w:rPr>
        <w:t>.</w:t>
      </w:r>
      <w:r w:rsidR="0055163E" w:rsidRPr="0055163E">
        <w:rPr>
          <w:rFonts w:ascii="Cambria" w:hAnsi="Cambria"/>
          <w:b/>
        </w:rPr>
        <w:t xml:space="preserve"> </w:t>
      </w:r>
      <w:r w:rsidR="0055163E" w:rsidRPr="00E635C5">
        <w:rPr>
          <w:rFonts w:ascii="Cambria" w:hAnsi="Cambria"/>
          <w:b/>
        </w:rPr>
        <w:t>When</w:t>
      </w:r>
      <w:r w:rsidR="0055163E">
        <w:rPr>
          <w:rFonts w:ascii="Cambria" w:hAnsi="Cambria"/>
          <w:b/>
        </w:rPr>
        <w:t xml:space="preserve"> done, the</w:t>
      </w:r>
      <w:r w:rsidR="0055163E" w:rsidRPr="00E635C5">
        <w:rPr>
          <w:rFonts w:ascii="Cambria" w:hAnsi="Cambria"/>
          <w:b/>
        </w:rPr>
        <w:t xml:space="preserve"> sample is reduced to a dry bubble</w:t>
      </w:r>
      <w:r w:rsidR="0055163E">
        <w:rPr>
          <w:rFonts w:ascii="Cambria" w:hAnsi="Cambria"/>
          <w:b/>
        </w:rPr>
        <w:t xml:space="preserve"> and it is often invisible.</w:t>
      </w:r>
    </w:p>
    <w:p w14:paraId="7B454F11" w14:textId="04137999" w:rsidR="00E635C5" w:rsidRPr="00140347" w:rsidRDefault="0055163E" w:rsidP="00140347">
      <w:pPr>
        <w:pStyle w:val="ListParagraph"/>
        <w:numPr>
          <w:ilvl w:val="0"/>
          <w:numId w:val="14"/>
        </w:numPr>
        <w:spacing w:before="120"/>
        <w:contextualSpacing w:val="0"/>
        <w:rPr>
          <w:rFonts w:ascii="Cambria" w:hAnsi="Cambria"/>
          <w:b/>
        </w:rPr>
      </w:pPr>
      <w:r>
        <w:rPr>
          <w:rFonts w:ascii="Cambria" w:hAnsi="Cambria"/>
          <w:b/>
        </w:rPr>
        <w:t>W</w:t>
      </w:r>
      <w:r w:rsidR="00E635C5" w:rsidRPr="00140347">
        <w:rPr>
          <w:rFonts w:ascii="Cambria" w:hAnsi="Cambria"/>
          <w:b/>
        </w:rPr>
        <w:t>ithout disturbing the dried DNA pellet</w:t>
      </w:r>
      <w:r w:rsidR="00A45AA8">
        <w:rPr>
          <w:rFonts w:ascii="Cambria" w:hAnsi="Cambria"/>
          <w:b/>
        </w:rPr>
        <w:t>,</w:t>
      </w:r>
      <w:r w:rsidR="00E635C5" w:rsidRPr="00140347">
        <w:rPr>
          <w:rFonts w:ascii="Cambria" w:hAnsi="Cambria"/>
          <w:b/>
        </w:rPr>
        <w:t xml:space="preserve"> add</w:t>
      </w:r>
      <w:r>
        <w:rPr>
          <w:rFonts w:ascii="Cambria" w:hAnsi="Cambria"/>
          <w:b/>
        </w:rPr>
        <w:t xml:space="preserve"> the following</w:t>
      </w:r>
      <w:r w:rsidR="00E635C5" w:rsidRPr="00140347">
        <w:rPr>
          <w:rFonts w:ascii="Cambria" w:hAnsi="Cambria"/>
          <w:b/>
        </w:rPr>
        <w:t>:</w:t>
      </w:r>
    </w:p>
    <w:p w14:paraId="2CF729A6" w14:textId="77777777" w:rsidR="00E635C5" w:rsidRPr="00E635C5" w:rsidRDefault="00E635C5" w:rsidP="00391028">
      <w:pPr>
        <w:pStyle w:val="ListParagraph"/>
        <w:numPr>
          <w:ilvl w:val="1"/>
          <w:numId w:val="14"/>
        </w:numPr>
        <w:spacing w:before="120"/>
        <w:contextualSpacing w:val="0"/>
        <w:rPr>
          <w:rFonts w:ascii="Cambria" w:hAnsi="Cambria"/>
          <w:b/>
        </w:rPr>
      </w:pPr>
      <w:r w:rsidRPr="00E635C5">
        <w:rPr>
          <w:rFonts w:ascii="Cambria" w:hAnsi="Cambria"/>
          <w:b/>
        </w:rPr>
        <w:t xml:space="preserve">7.5 </w:t>
      </w:r>
      <w:r w:rsidRPr="00E635C5">
        <w:rPr>
          <w:rFonts w:ascii="Cambria" w:hAnsi="Cambria"/>
          <w:b/>
          <w:color w:val="000000"/>
        </w:rPr>
        <w:t xml:space="preserve">μL 2x Hybridization Buffer </w:t>
      </w:r>
    </w:p>
    <w:p w14:paraId="2105A37E" w14:textId="77777777" w:rsidR="00E635C5" w:rsidRPr="00E635C5" w:rsidRDefault="00E635C5" w:rsidP="00391028">
      <w:pPr>
        <w:pStyle w:val="ListParagraph"/>
        <w:numPr>
          <w:ilvl w:val="1"/>
          <w:numId w:val="14"/>
        </w:numPr>
        <w:spacing w:before="120"/>
        <w:contextualSpacing w:val="0"/>
        <w:rPr>
          <w:rFonts w:ascii="Cambria" w:hAnsi="Cambria"/>
          <w:b/>
        </w:rPr>
      </w:pPr>
      <w:r w:rsidRPr="00E635C5">
        <w:rPr>
          <w:rFonts w:ascii="Cambria" w:hAnsi="Cambria"/>
          <w:b/>
          <w:color w:val="000000"/>
        </w:rPr>
        <w:t>3 μL Hybridization Component A</w:t>
      </w:r>
    </w:p>
    <w:p w14:paraId="705DD89C" w14:textId="26A9E939" w:rsidR="00E635C5" w:rsidRPr="00140347" w:rsidRDefault="00E635C5" w:rsidP="00140347">
      <w:pPr>
        <w:spacing w:before="120"/>
        <w:ind w:left="720"/>
        <w:rPr>
          <w:rFonts w:ascii="Cambria" w:hAnsi="Cambria"/>
          <w:b/>
        </w:rPr>
      </w:pPr>
      <w:r w:rsidRPr="00140347">
        <w:rPr>
          <w:rFonts w:ascii="Cambria" w:hAnsi="Cambria"/>
          <w:b/>
          <w:color w:val="000000"/>
        </w:rPr>
        <w:t xml:space="preserve">NOTE: </w:t>
      </w:r>
      <w:r w:rsidR="00EF4902">
        <w:rPr>
          <w:rFonts w:ascii="Cambria" w:hAnsi="Cambria"/>
          <w:b/>
          <w:color w:val="000000"/>
        </w:rPr>
        <w:t>Dried DNA will be very viscous,</w:t>
      </w:r>
      <w:r w:rsidRPr="00140347">
        <w:rPr>
          <w:rFonts w:ascii="Cambria" w:hAnsi="Cambria"/>
          <w:b/>
          <w:color w:val="000000"/>
        </w:rPr>
        <w:t xml:space="preserve"> </w:t>
      </w:r>
      <w:r w:rsidR="00A76F8F">
        <w:rPr>
          <w:rFonts w:ascii="Cambria" w:hAnsi="Cambria"/>
          <w:b/>
          <w:color w:val="000000"/>
        </w:rPr>
        <w:t>be sure to</w:t>
      </w:r>
      <w:r w:rsidRPr="00140347">
        <w:rPr>
          <w:rFonts w:ascii="Cambria" w:hAnsi="Cambria"/>
          <w:b/>
          <w:color w:val="000000"/>
        </w:rPr>
        <w:t xml:space="preserve"> mix only after you’ve added the buffer and Component A</w:t>
      </w:r>
      <w:r w:rsidR="00A76F8F">
        <w:rPr>
          <w:rFonts w:ascii="Cambria" w:hAnsi="Cambria"/>
          <w:b/>
          <w:color w:val="000000"/>
        </w:rPr>
        <w:t xml:space="preserve"> </w:t>
      </w:r>
    </w:p>
    <w:p w14:paraId="4342EA26" w14:textId="77777777" w:rsidR="00A76F8F" w:rsidRPr="00E635C5" w:rsidRDefault="00A76F8F" w:rsidP="00A76F8F">
      <w:pPr>
        <w:pStyle w:val="ListParagraph"/>
        <w:numPr>
          <w:ilvl w:val="0"/>
          <w:numId w:val="14"/>
        </w:numPr>
        <w:spacing w:before="120"/>
        <w:contextualSpacing w:val="0"/>
        <w:rPr>
          <w:rFonts w:ascii="Cambria" w:hAnsi="Cambria"/>
          <w:b/>
        </w:rPr>
      </w:pPr>
      <w:r>
        <w:rPr>
          <w:rFonts w:ascii="Cambria" w:hAnsi="Cambria"/>
          <w:b/>
          <w:color w:val="000000"/>
        </w:rPr>
        <w:t>V</w:t>
      </w:r>
      <w:r w:rsidRPr="00E635C5">
        <w:rPr>
          <w:rFonts w:ascii="Cambria" w:hAnsi="Cambria"/>
          <w:b/>
          <w:color w:val="000000"/>
        </w:rPr>
        <w:t xml:space="preserve">ortex </w:t>
      </w:r>
      <w:r>
        <w:rPr>
          <w:rFonts w:ascii="Cambria" w:hAnsi="Cambria"/>
          <w:b/>
          <w:color w:val="000000"/>
        </w:rPr>
        <w:t xml:space="preserve">gently </w:t>
      </w:r>
      <w:r w:rsidRPr="00E635C5">
        <w:rPr>
          <w:rFonts w:ascii="Cambria" w:hAnsi="Cambria"/>
          <w:b/>
          <w:color w:val="000000"/>
        </w:rPr>
        <w:t xml:space="preserve">and pulse-spin </w:t>
      </w:r>
    </w:p>
    <w:p w14:paraId="06676B29" w14:textId="7054AA53" w:rsidR="00E635C5" w:rsidRPr="00E635C5" w:rsidRDefault="005E6E15" w:rsidP="00391028">
      <w:pPr>
        <w:pStyle w:val="ListParagraph"/>
        <w:numPr>
          <w:ilvl w:val="0"/>
          <w:numId w:val="14"/>
        </w:numPr>
        <w:spacing w:before="120"/>
        <w:contextualSpacing w:val="0"/>
        <w:rPr>
          <w:rFonts w:ascii="Cambria" w:hAnsi="Cambria"/>
          <w:b/>
        </w:rPr>
      </w:pPr>
      <w:r>
        <w:rPr>
          <w:rFonts w:ascii="Cambria" w:hAnsi="Cambria"/>
          <w:b/>
        </w:rPr>
        <w:t>Incubate</w:t>
      </w:r>
      <w:r w:rsidR="00E635C5" w:rsidRPr="00E635C5">
        <w:rPr>
          <w:rFonts w:ascii="Cambria" w:hAnsi="Cambria"/>
          <w:b/>
        </w:rPr>
        <w:t xml:space="preserve"> </w:t>
      </w:r>
      <w:r>
        <w:rPr>
          <w:rFonts w:ascii="Cambria" w:hAnsi="Cambria"/>
          <w:b/>
        </w:rPr>
        <w:t>at</w:t>
      </w:r>
      <w:r w:rsidR="00E635C5" w:rsidRPr="00E635C5">
        <w:rPr>
          <w:rFonts w:ascii="Cambria" w:hAnsi="Cambria"/>
          <w:b/>
        </w:rPr>
        <w:t xml:space="preserve"> 95</w:t>
      </w:r>
      <w:r w:rsidR="00554145" w:rsidRPr="00554145">
        <w:rPr>
          <w:rFonts w:ascii="Cambria" w:hAnsi="Cambria"/>
          <w:b/>
        </w:rPr>
        <w:t>°</w:t>
      </w:r>
      <w:r w:rsidR="00E635C5" w:rsidRPr="00E635C5">
        <w:rPr>
          <w:rFonts w:ascii="Cambria" w:hAnsi="Cambria"/>
          <w:b/>
        </w:rPr>
        <w:t>C for 10 minutes</w:t>
      </w:r>
    </w:p>
    <w:p w14:paraId="4886CA2D" w14:textId="33C32800" w:rsidR="00E635C5" w:rsidRPr="00E635C5" w:rsidRDefault="00FC7506" w:rsidP="00391028">
      <w:pPr>
        <w:pStyle w:val="ListParagraph"/>
        <w:numPr>
          <w:ilvl w:val="0"/>
          <w:numId w:val="14"/>
        </w:numPr>
        <w:spacing w:before="120"/>
        <w:contextualSpacing w:val="0"/>
        <w:rPr>
          <w:rFonts w:ascii="Cambria" w:hAnsi="Cambria"/>
          <w:b/>
        </w:rPr>
      </w:pPr>
      <w:r>
        <w:rPr>
          <w:rFonts w:ascii="Cambria" w:hAnsi="Cambria"/>
          <w:b/>
        </w:rPr>
        <w:t>Pulse-</w:t>
      </w:r>
      <w:r w:rsidR="00E635C5" w:rsidRPr="00E635C5">
        <w:rPr>
          <w:rFonts w:ascii="Cambria" w:hAnsi="Cambria"/>
          <w:b/>
        </w:rPr>
        <w:t xml:space="preserve">spin and transfer </w:t>
      </w:r>
      <w:r w:rsidR="00E635C5" w:rsidRPr="00E635C5">
        <w:rPr>
          <w:rFonts w:ascii="Cambria" w:hAnsi="Cambria"/>
          <w:b/>
          <w:color w:val="000000"/>
        </w:rPr>
        <w:t xml:space="preserve">reaction </w:t>
      </w:r>
      <w:r>
        <w:rPr>
          <w:rFonts w:ascii="Cambria" w:hAnsi="Cambria"/>
          <w:b/>
          <w:color w:val="000000"/>
        </w:rPr>
        <w:t>(</w:t>
      </w:r>
      <w:r w:rsidRPr="00E635C5">
        <w:rPr>
          <w:rFonts w:ascii="Cambria" w:hAnsi="Cambria"/>
          <w:b/>
        </w:rPr>
        <w:t xml:space="preserve">~10.5 </w:t>
      </w:r>
      <w:r w:rsidRPr="00E635C5">
        <w:rPr>
          <w:rFonts w:ascii="Cambria" w:hAnsi="Cambria"/>
          <w:b/>
          <w:color w:val="000000"/>
        </w:rPr>
        <w:t>μL</w:t>
      </w:r>
      <w:r>
        <w:rPr>
          <w:rFonts w:ascii="Cambria" w:hAnsi="Cambria"/>
          <w:b/>
          <w:color w:val="000000"/>
        </w:rPr>
        <w:t>)</w:t>
      </w:r>
      <w:r w:rsidRPr="00E635C5">
        <w:rPr>
          <w:rFonts w:ascii="Cambria" w:hAnsi="Cambria"/>
          <w:b/>
          <w:color w:val="000000"/>
        </w:rPr>
        <w:t xml:space="preserve"> </w:t>
      </w:r>
      <w:r w:rsidR="00E635C5" w:rsidRPr="00E635C5">
        <w:rPr>
          <w:rFonts w:ascii="Cambria" w:hAnsi="Cambria"/>
          <w:b/>
          <w:color w:val="000000"/>
        </w:rPr>
        <w:t xml:space="preserve">to </w:t>
      </w:r>
      <w:r w:rsidR="008D0F88">
        <w:rPr>
          <w:rFonts w:ascii="Cambria" w:hAnsi="Cambria"/>
          <w:b/>
          <w:color w:val="000000"/>
        </w:rPr>
        <w:t xml:space="preserve">a </w:t>
      </w:r>
      <w:r w:rsidR="00E635C5" w:rsidRPr="00E635C5">
        <w:rPr>
          <w:rFonts w:ascii="Cambria" w:hAnsi="Cambria"/>
          <w:b/>
          <w:color w:val="000000"/>
        </w:rPr>
        <w:t xml:space="preserve">0.2 mL </w:t>
      </w:r>
      <w:r w:rsidR="008D0F88">
        <w:rPr>
          <w:rFonts w:ascii="Cambria" w:hAnsi="Cambria"/>
          <w:b/>
          <w:color w:val="000000"/>
        </w:rPr>
        <w:t xml:space="preserve">PCR </w:t>
      </w:r>
      <w:r w:rsidR="00E635C5" w:rsidRPr="00E635C5">
        <w:rPr>
          <w:rFonts w:ascii="Cambria" w:hAnsi="Cambria"/>
          <w:b/>
          <w:color w:val="000000"/>
        </w:rPr>
        <w:t>tube</w:t>
      </w:r>
    </w:p>
    <w:p w14:paraId="760708B8" w14:textId="0AA43168" w:rsidR="00E635C5" w:rsidRPr="00E635C5" w:rsidRDefault="001134FF" w:rsidP="00391028">
      <w:pPr>
        <w:pStyle w:val="ListParagraph"/>
        <w:numPr>
          <w:ilvl w:val="0"/>
          <w:numId w:val="14"/>
        </w:numPr>
        <w:spacing w:before="120"/>
        <w:contextualSpacing w:val="0"/>
        <w:rPr>
          <w:rFonts w:ascii="Cambria" w:hAnsi="Cambria"/>
          <w:b/>
        </w:rPr>
      </w:pPr>
      <w:r>
        <w:rPr>
          <w:rFonts w:ascii="Cambria" w:hAnsi="Cambria"/>
          <w:b/>
          <w:color w:val="000000"/>
        </w:rPr>
        <w:t xml:space="preserve"> </w:t>
      </w:r>
      <w:r w:rsidR="00E635C5" w:rsidRPr="00E635C5">
        <w:rPr>
          <w:rFonts w:ascii="Cambria" w:hAnsi="Cambria"/>
          <w:b/>
          <w:color w:val="000000"/>
        </w:rPr>
        <w:t xml:space="preserve">Add 4.5 μL </w:t>
      </w:r>
      <w:r>
        <w:rPr>
          <w:rFonts w:ascii="Cambria" w:hAnsi="Cambria"/>
          <w:b/>
          <w:color w:val="000000"/>
        </w:rPr>
        <w:t>of the SeqCap EZ Choice Capture</w:t>
      </w:r>
      <w:r w:rsidR="00E635C5" w:rsidRPr="00E635C5">
        <w:rPr>
          <w:rFonts w:ascii="Cambria" w:hAnsi="Cambria"/>
          <w:b/>
          <w:color w:val="000000"/>
        </w:rPr>
        <w:t xml:space="preserve"> (either </w:t>
      </w:r>
      <w:r>
        <w:rPr>
          <w:rFonts w:ascii="Cambria" w:hAnsi="Cambria"/>
          <w:b/>
          <w:color w:val="000000"/>
        </w:rPr>
        <w:t>Exome(V2)</w:t>
      </w:r>
      <w:r w:rsidR="00E635C5" w:rsidRPr="00E635C5">
        <w:rPr>
          <w:rFonts w:ascii="Cambria" w:hAnsi="Cambria"/>
          <w:b/>
          <w:color w:val="000000"/>
        </w:rPr>
        <w:t xml:space="preserve"> or </w:t>
      </w:r>
      <w:r>
        <w:rPr>
          <w:rFonts w:ascii="Cambria" w:hAnsi="Cambria"/>
          <w:b/>
          <w:color w:val="000000"/>
        </w:rPr>
        <w:t>any custom Roche capture).</w:t>
      </w:r>
      <w:r w:rsidR="00E635C5" w:rsidRPr="00E635C5">
        <w:rPr>
          <w:rFonts w:ascii="Cambria" w:hAnsi="Cambria"/>
          <w:b/>
          <w:color w:val="000000"/>
        </w:rPr>
        <w:t xml:space="preserve"> </w:t>
      </w:r>
      <w:r>
        <w:rPr>
          <w:rFonts w:ascii="Cambria" w:hAnsi="Cambria"/>
          <w:b/>
          <w:color w:val="000000"/>
        </w:rPr>
        <w:t>Flick and</w:t>
      </w:r>
      <w:r w:rsidR="00E635C5" w:rsidRPr="00E635C5">
        <w:rPr>
          <w:rFonts w:ascii="Cambria" w:hAnsi="Cambria"/>
          <w:b/>
          <w:color w:val="000000"/>
        </w:rPr>
        <w:t xml:space="preserve"> pulse-spin</w:t>
      </w:r>
      <w:r>
        <w:rPr>
          <w:rFonts w:ascii="Cambria" w:hAnsi="Cambria"/>
          <w:b/>
          <w:color w:val="000000"/>
        </w:rPr>
        <w:t xml:space="preserve"> the PCR tube</w:t>
      </w:r>
    </w:p>
    <w:p w14:paraId="06E67C06" w14:textId="494FA302" w:rsidR="00E635C5" w:rsidRPr="00E635C5" w:rsidRDefault="00E635C5" w:rsidP="00391028">
      <w:pPr>
        <w:pStyle w:val="ListParagraph"/>
        <w:numPr>
          <w:ilvl w:val="0"/>
          <w:numId w:val="14"/>
        </w:numPr>
        <w:spacing w:before="120"/>
        <w:contextualSpacing w:val="0"/>
        <w:rPr>
          <w:rFonts w:ascii="Cambria" w:hAnsi="Cambria"/>
          <w:b/>
        </w:rPr>
      </w:pPr>
      <w:r w:rsidRPr="00E635C5">
        <w:rPr>
          <w:rFonts w:ascii="Cambria" w:hAnsi="Cambria"/>
          <w:b/>
        </w:rPr>
        <w:t>Incubate at 47</w:t>
      </w:r>
      <w:r w:rsidR="00554145" w:rsidRPr="00554145">
        <w:rPr>
          <w:rFonts w:ascii="Cambria" w:hAnsi="Cambria"/>
          <w:b/>
        </w:rPr>
        <w:t>°</w:t>
      </w:r>
      <w:r w:rsidRPr="00E635C5">
        <w:rPr>
          <w:rFonts w:ascii="Cambria" w:hAnsi="Cambria"/>
          <w:b/>
        </w:rPr>
        <w:t>C on PCR block for 64-72 hours</w:t>
      </w:r>
    </w:p>
    <w:p w14:paraId="5330AB59" w14:textId="77777777" w:rsidR="00E635C5" w:rsidRPr="00E635C5" w:rsidRDefault="00E635C5" w:rsidP="00391028">
      <w:pPr>
        <w:pStyle w:val="ListParagraph"/>
        <w:numPr>
          <w:ilvl w:val="1"/>
          <w:numId w:val="14"/>
        </w:numPr>
        <w:spacing w:before="120"/>
        <w:contextualSpacing w:val="0"/>
        <w:rPr>
          <w:rFonts w:ascii="Cambria" w:hAnsi="Cambria"/>
          <w:b/>
        </w:rPr>
      </w:pPr>
      <w:r w:rsidRPr="00E635C5">
        <w:rPr>
          <w:rFonts w:ascii="Cambria" w:hAnsi="Cambria"/>
          <w:b/>
        </w:rPr>
        <w:t xml:space="preserve">Set volume = 20 </w:t>
      </w:r>
      <w:r w:rsidRPr="00E635C5">
        <w:rPr>
          <w:rFonts w:ascii="Cambria" w:hAnsi="Cambria"/>
          <w:b/>
          <w:color w:val="000000"/>
        </w:rPr>
        <w:t>μL</w:t>
      </w:r>
    </w:p>
    <w:p w14:paraId="0D2A65E1" w14:textId="256DF9AF" w:rsidR="00E635C5" w:rsidRPr="00E635C5" w:rsidRDefault="00086BB9" w:rsidP="00391028">
      <w:pPr>
        <w:pStyle w:val="ListParagraph"/>
        <w:numPr>
          <w:ilvl w:val="1"/>
          <w:numId w:val="14"/>
        </w:numPr>
        <w:spacing w:before="120"/>
        <w:contextualSpacing w:val="0"/>
        <w:rPr>
          <w:rFonts w:ascii="Cambria" w:hAnsi="Cambria"/>
          <w:b/>
        </w:rPr>
      </w:pPr>
      <w:r>
        <w:rPr>
          <w:rFonts w:ascii="Cambria" w:hAnsi="Cambria"/>
          <w:b/>
          <w:color w:val="000000"/>
        </w:rPr>
        <w:t xml:space="preserve">PCR program: </w:t>
      </w:r>
      <w:r w:rsidR="00EE1021">
        <w:rPr>
          <w:rFonts w:ascii="Cambria" w:hAnsi="Cambria"/>
          <w:b/>
          <w:color w:val="000000"/>
        </w:rPr>
        <w:t>“</w:t>
      </w:r>
      <w:r w:rsidR="00E635C5" w:rsidRPr="00E635C5">
        <w:rPr>
          <w:rFonts w:ascii="Cambria" w:hAnsi="Cambria"/>
          <w:b/>
          <w:color w:val="000000"/>
        </w:rPr>
        <w:t>Exome/47C</w:t>
      </w:r>
      <w:r w:rsidR="00EE1021">
        <w:rPr>
          <w:rFonts w:ascii="Cambria" w:hAnsi="Cambria"/>
          <w:b/>
          <w:color w:val="000000"/>
        </w:rPr>
        <w:t>”</w:t>
      </w:r>
      <w:r w:rsidR="00E635C5" w:rsidRPr="00E635C5">
        <w:rPr>
          <w:rFonts w:ascii="Cambria" w:hAnsi="Cambria"/>
          <w:b/>
          <w:color w:val="000000"/>
        </w:rPr>
        <w:t xml:space="preserve"> [Set lid at 57</w:t>
      </w:r>
      <w:r w:rsidR="00E71B41" w:rsidRPr="00554145">
        <w:rPr>
          <w:rFonts w:ascii="Cambria" w:hAnsi="Cambria"/>
          <w:b/>
        </w:rPr>
        <w:t>°</w:t>
      </w:r>
      <w:r w:rsidR="00E635C5" w:rsidRPr="00E635C5">
        <w:rPr>
          <w:rFonts w:ascii="Cambria" w:hAnsi="Cambria"/>
          <w:b/>
          <w:color w:val="000000"/>
        </w:rPr>
        <w:t>C]</w:t>
      </w:r>
    </w:p>
    <w:p w14:paraId="5BAB874A" w14:textId="77777777" w:rsidR="00E635C5" w:rsidRPr="00E635C5" w:rsidRDefault="00E635C5" w:rsidP="009B3CD9">
      <w:pPr>
        <w:spacing w:before="120"/>
        <w:rPr>
          <w:rFonts w:ascii="Cambria" w:hAnsi="Cambria"/>
          <w:b/>
          <w:i/>
          <w:u w:val="single"/>
        </w:rPr>
      </w:pPr>
      <w:r w:rsidRPr="00E635C5">
        <w:rPr>
          <w:rFonts w:ascii="Cambria" w:hAnsi="Cambria"/>
          <w:b/>
          <w:i/>
          <w:u w:val="single"/>
        </w:rPr>
        <w:t>Wash</w:t>
      </w:r>
    </w:p>
    <w:p w14:paraId="401B740A" w14:textId="25BB6CE7" w:rsidR="00E635C5" w:rsidRPr="009B3CD9" w:rsidRDefault="00E635C5" w:rsidP="009B3CD9">
      <w:pPr>
        <w:pStyle w:val="ListParagraph"/>
        <w:spacing w:before="120"/>
        <w:ind w:left="0"/>
        <w:contextualSpacing w:val="0"/>
        <w:rPr>
          <w:rFonts w:ascii="Cambria" w:hAnsi="Cambria"/>
          <w:b/>
        </w:rPr>
      </w:pPr>
      <w:r w:rsidRPr="009B3CD9">
        <w:rPr>
          <w:rFonts w:ascii="Cambria" w:hAnsi="Cambria"/>
          <w:b/>
        </w:rPr>
        <w:t>Preparation</w:t>
      </w:r>
    </w:p>
    <w:p w14:paraId="5E7214E5" w14:textId="5B114A69" w:rsidR="00E635C5" w:rsidRPr="009B3CD9" w:rsidRDefault="00FB7563" w:rsidP="00391028">
      <w:pPr>
        <w:pStyle w:val="ListParagraph"/>
        <w:numPr>
          <w:ilvl w:val="0"/>
          <w:numId w:val="16"/>
        </w:numPr>
        <w:spacing w:before="120"/>
        <w:contextualSpacing w:val="0"/>
        <w:rPr>
          <w:rFonts w:ascii="Cambria" w:hAnsi="Cambria"/>
        </w:rPr>
      </w:pPr>
      <w:r>
        <w:rPr>
          <w:rFonts w:ascii="Cambria" w:hAnsi="Cambria"/>
        </w:rPr>
        <w:t>Set</w:t>
      </w:r>
      <w:r w:rsidR="00E635C5" w:rsidRPr="009B3CD9">
        <w:rPr>
          <w:rFonts w:ascii="Cambria" w:hAnsi="Cambria"/>
        </w:rPr>
        <w:t xml:space="preserve"> water bath to 47</w:t>
      </w:r>
      <w:r w:rsidRPr="00554145">
        <w:rPr>
          <w:rFonts w:ascii="Cambria" w:hAnsi="Cambria"/>
          <w:b/>
        </w:rPr>
        <w:t>°</w:t>
      </w:r>
      <w:r w:rsidR="00E635C5" w:rsidRPr="009B3CD9">
        <w:rPr>
          <w:rFonts w:ascii="Cambria" w:hAnsi="Cambria"/>
        </w:rPr>
        <w:t>C</w:t>
      </w:r>
    </w:p>
    <w:p w14:paraId="59988E6D" w14:textId="1BA06F06" w:rsidR="00E635C5" w:rsidRPr="009B3CD9" w:rsidRDefault="00E635C5" w:rsidP="00391028">
      <w:pPr>
        <w:pStyle w:val="ListParagraph"/>
        <w:numPr>
          <w:ilvl w:val="0"/>
          <w:numId w:val="16"/>
        </w:numPr>
        <w:spacing w:before="120"/>
        <w:contextualSpacing w:val="0"/>
        <w:rPr>
          <w:rFonts w:ascii="Cambria" w:hAnsi="Cambria"/>
        </w:rPr>
      </w:pPr>
      <w:r w:rsidRPr="009B3CD9">
        <w:rPr>
          <w:rFonts w:ascii="Cambria" w:hAnsi="Cambria"/>
        </w:rPr>
        <w:t xml:space="preserve">Equilibriate </w:t>
      </w:r>
      <w:r w:rsidR="00FB7563">
        <w:rPr>
          <w:rFonts w:ascii="Cambria" w:hAnsi="Cambria"/>
        </w:rPr>
        <w:t xml:space="preserve">the </w:t>
      </w:r>
      <w:r w:rsidRPr="009B3CD9">
        <w:rPr>
          <w:rFonts w:ascii="Cambria" w:hAnsi="Cambria"/>
        </w:rPr>
        <w:t>SeqCapEZ Hybridization and Wash Kit (#05634261001, -20</w:t>
      </w:r>
      <w:r w:rsidR="00B54FB4" w:rsidRPr="00554145">
        <w:rPr>
          <w:rFonts w:ascii="Cambria" w:hAnsi="Cambria"/>
          <w:b/>
        </w:rPr>
        <w:t>°</w:t>
      </w:r>
      <w:r w:rsidRPr="009B3CD9">
        <w:rPr>
          <w:rFonts w:ascii="Cambria" w:hAnsi="Cambria"/>
        </w:rPr>
        <w:t xml:space="preserve">C) and </w:t>
      </w:r>
      <w:r w:rsidR="00FB7563">
        <w:rPr>
          <w:rFonts w:ascii="Cambria" w:hAnsi="Cambria"/>
        </w:rPr>
        <w:t xml:space="preserve">the </w:t>
      </w:r>
      <w:r w:rsidRPr="009B3CD9">
        <w:rPr>
          <w:rFonts w:ascii="Cambria" w:hAnsi="Cambria"/>
        </w:rPr>
        <w:t>Pure Capture Bead Kit (#06977952001, 4</w:t>
      </w:r>
      <w:r w:rsidR="00FB7563" w:rsidRPr="00554145">
        <w:rPr>
          <w:rFonts w:ascii="Cambria" w:hAnsi="Cambria"/>
          <w:b/>
        </w:rPr>
        <w:t>°</w:t>
      </w:r>
      <w:r w:rsidRPr="009B3CD9">
        <w:rPr>
          <w:rFonts w:ascii="Cambria" w:hAnsi="Cambria"/>
        </w:rPr>
        <w:t>C) to RT for at least 30 minutes prior to use</w:t>
      </w:r>
      <w:r w:rsidR="00B54FB4">
        <w:rPr>
          <w:rFonts w:ascii="Cambria" w:hAnsi="Cambria"/>
        </w:rPr>
        <w:t>.</w:t>
      </w:r>
    </w:p>
    <w:p w14:paraId="4C9CC164" w14:textId="5487E1FF" w:rsidR="00E635C5" w:rsidRPr="009B3CD9" w:rsidRDefault="00E635C5" w:rsidP="00391028">
      <w:pPr>
        <w:pStyle w:val="ListParagraph"/>
        <w:numPr>
          <w:ilvl w:val="0"/>
          <w:numId w:val="16"/>
        </w:numPr>
        <w:spacing w:before="120"/>
        <w:contextualSpacing w:val="0"/>
        <w:rPr>
          <w:rFonts w:ascii="Cambria" w:hAnsi="Cambria"/>
        </w:rPr>
      </w:pPr>
      <w:r w:rsidRPr="009B3CD9">
        <w:rPr>
          <w:rFonts w:ascii="Cambria" w:hAnsi="Cambria"/>
        </w:rPr>
        <w:t xml:space="preserve">Dilute </w:t>
      </w:r>
      <w:r w:rsidR="001931A2">
        <w:rPr>
          <w:rFonts w:ascii="Cambria" w:hAnsi="Cambria"/>
        </w:rPr>
        <w:t xml:space="preserve">the </w:t>
      </w:r>
      <w:r w:rsidRPr="009B3CD9">
        <w:rPr>
          <w:rFonts w:ascii="Cambria" w:hAnsi="Cambria"/>
        </w:rPr>
        <w:t>wash buffers</w:t>
      </w:r>
    </w:p>
    <w:p w14:paraId="34B3F258" w14:textId="00A2D440" w:rsidR="00E635C5" w:rsidRPr="009B3CD9" w:rsidRDefault="00E635C5" w:rsidP="00391028">
      <w:pPr>
        <w:pStyle w:val="ListParagraph"/>
        <w:numPr>
          <w:ilvl w:val="1"/>
          <w:numId w:val="16"/>
        </w:numPr>
        <w:spacing w:before="120"/>
        <w:contextualSpacing w:val="0"/>
        <w:rPr>
          <w:rFonts w:ascii="Cambria" w:hAnsi="Cambria"/>
        </w:rPr>
      </w:pPr>
      <w:r w:rsidRPr="009B3CD9">
        <w:rPr>
          <w:rFonts w:ascii="Cambria" w:hAnsi="Cambria"/>
        </w:rPr>
        <w:t>Make sure no precipitate</w:t>
      </w:r>
      <w:r w:rsidR="00445AC5">
        <w:rPr>
          <w:rFonts w:ascii="Cambria" w:hAnsi="Cambria"/>
        </w:rPr>
        <w:t>s remain in the solution</w:t>
      </w:r>
    </w:p>
    <w:p w14:paraId="61E0709C" w14:textId="77777777" w:rsidR="00F80E50" w:rsidRPr="009B3CD9" w:rsidRDefault="00F80E50" w:rsidP="00F80E50">
      <w:pPr>
        <w:rPr>
          <w:rFonts w:ascii="Cambria" w:hAnsi="Cambria"/>
        </w:rPr>
      </w:pPr>
    </w:p>
    <w:tbl>
      <w:tblPr>
        <w:tblStyle w:val="TableGrid"/>
        <w:tblW w:w="0" w:type="auto"/>
        <w:jc w:val="center"/>
        <w:tblLook w:val="04A0" w:firstRow="1" w:lastRow="0" w:firstColumn="1" w:lastColumn="0" w:noHBand="0" w:noVBand="1"/>
      </w:tblPr>
      <w:tblGrid>
        <w:gridCol w:w="3042"/>
        <w:gridCol w:w="1710"/>
        <w:gridCol w:w="2232"/>
      </w:tblGrid>
      <w:tr w:rsidR="00F80E50" w:rsidRPr="009B3CD9" w14:paraId="40E99BA0" w14:textId="77777777" w:rsidTr="009B3CD9">
        <w:trPr>
          <w:jc w:val="center"/>
        </w:trPr>
        <w:tc>
          <w:tcPr>
            <w:tcW w:w="3042" w:type="dxa"/>
            <w:tcBorders>
              <w:top w:val="nil"/>
              <w:left w:val="nil"/>
            </w:tcBorders>
          </w:tcPr>
          <w:p w14:paraId="18B3ABD7" w14:textId="14F600C1" w:rsidR="00F80E50" w:rsidRPr="009B3CD9" w:rsidRDefault="00F80E50" w:rsidP="009B3CD9">
            <w:pPr>
              <w:ind w:left="360"/>
              <w:rPr>
                <w:rFonts w:ascii="Cambria" w:hAnsi="Cambria"/>
              </w:rPr>
            </w:pPr>
            <w:r w:rsidRPr="009B3CD9">
              <w:rPr>
                <w:rFonts w:ascii="Cambria" w:hAnsi="Cambria"/>
              </w:rPr>
              <w:t>Buffer</w:t>
            </w:r>
            <w:r w:rsidR="00FD28E0">
              <w:rPr>
                <w:rFonts w:ascii="Cambria" w:hAnsi="Cambria"/>
              </w:rPr>
              <w:t xml:space="preserve"> Stock</w:t>
            </w:r>
          </w:p>
        </w:tc>
        <w:tc>
          <w:tcPr>
            <w:tcW w:w="1710" w:type="dxa"/>
            <w:tcBorders>
              <w:top w:val="nil"/>
            </w:tcBorders>
          </w:tcPr>
          <w:p w14:paraId="3FD4215C" w14:textId="77777777" w:rsidR="00F80E50" w:rsidRPr="009B3CD9" w:rsidRDefault="00F80E50" w:rsidP="009B3CD9">
            <w:pPr>
              <w:ind w:left="360"/>
              <w:rPr>
                <w:rFonts w:ascii="Cambria" w:hAnsi="Cambria"/>
              </w:rPr>
            </w:pPr>
            <w:r w:rsidRPr="009B3CD9">
              <w:rPr>
                <w:rFonts w:ascii="Cambria" w:hAnsi="Cambria"/>
              </w:rPr>
              <w:t>Buffer Volume (</w:t>
            </w:r>
            <w:r w:rsidRPr="009B3CD9">
              <w:rPr>
                <w:rFonts w:ascii="Cambria" w:hAnsi="Cambria"/>
                <w:color w:val="000000"/>
              </w:rPr>
              <w:t>μL)</w:t>
            </w:r>
          </w:p>
        </w:tc>
        <w:tc>
          <w:tcPr>
            <w:tcW w:w="2232" w:type="dxa"/>
            <w:tcBorders>
              <w:top w:val="nil"/>
              <w:right w:val="nil"/>
            </w:tcBorders>
          </w:tcPr>
          <w:p w14:paraId="4810A07C" w14:textId="77777777" w:rsidR="00F80E50" w:rsidRPr="009B3CD9" w:rsidRDefault="00F80E50" w:rsidP="009B3CD9">
            <w:pPr>
              <w:ind w:left="360"/>
              <w:rPr>
                <w:rFonts w:ascii="Cambria" w:hAnsi="Cambria"/>
              </w:rPr>
            </w:pPr>
            <w:r w:rsidRPr="009B3CD9">
              <w:rPr>
                <w:rFonts w:ascii="Cambria" w:hAnsi="Cambria"/>
              </w:rPr>
              <w:t>H2O Volume (</w:t>
            </w:r>
            <w:r w:rsidRPr="009B3CD9">
              <w:rPr>
                <w:rFonts w:ascii="Cambria" w:hAnsi="Cambria"/>
                <w:color w:val="000000"/>
              </w:rPr>
              <w:t>μL)</w:t>
            </w:r>
          </w:p>
        </w:tc>
      </w:tr>
      <w:tr w:rsidR="00F80E50" w:rsidRPr="009B3CD9" w14:paraId="4FB66AC1" w14:textId="77777777" w:rsidTr="009B3CD9">
        <w:trPr>
          <w:jc w:val="center"/>
        </w:trPr>
        <w:tc>
          <w:tcPr>
            <w:tcW w:w="3042" w:type="dxa"/>
            <w:tcBorders>
              <w:left w:val="nil"/>
            </w:tcBorders>
          </w:tcPr>
          <w:p w14:paraId="00D2A585" w14:textId="009CAE1D" w:rsidR="00F80E50" w:rsidRPr="009B3CD9" w:rsidRDefault="00F80E50" w:rsidP="009B3CD9">
            <w:pPr>
              <w:ind w:left="360"/>
              <w:rPr>
                <w:rFonts w:ascii="Cambria" w:hAnsi="Cambria"/>
              </w:rPr>
            </w:pPr>
            <w:r w:rsidRPr="009B3CD9">
              <w:rPr>
                <w:rFonts w:ascii="Cambria" w:hAnsi="Cambria"/>
              </w:rPr>
              <w:t>10x Stringent Wash</w:t>
            </w:r>
            <w:r w:rsidR="00FD28E0">
              <w:rPr>
                <w:rFonts w:ascii="Cambria" w:hAnsi="Cambria"/>
              </w:rPr>
              <w:t xml:space="preserve"> 4</w:t>
            </w:r>
          </w:p>
        </w:tc>
        <w:tc>
          <w:tcPr>
            <w:tcW w:w="1710" w:type="dxa"/>
          </w:tcPr>
          <w:p w14:paraId="2C24A081" w14:textId="77777777" w:rsidR="00F80E50" w:rsidRPr="009B3CD9" w:rsidRDefault="00F80E50" w:rsidP="009B3CD9">
            <w:pPr>
              <w:ind w:left="360"/>
              <w:rPr>
                <w:rFonts w:ascii="Cambria" w:hAnsi="Cambria"/>
              </w:rPr>
            </w:pPr>
            <w:r w:rsidRPr="009B3CD9">
              <w:rPr>
                <w:rFonts w:ascii="Cambria" w:hAnsi="Cambria"/>
              </w:rPr>
              <w:t>40</w:t>
            </w:r>
          </w:p>
        </w:tc>
        <w:tc>
          <w:tcPr>
            <w:tcW w:w="2232" w:type="dxa"/>
            <w:tcBorders>
              <w:right w:val="nil"/>
            </w:tcBorders>
          </w:tcPr>
          <w:p w14:paraId="142E4FC1" w14:textId="77777777" w:rsidR="00F80E50" w:rsidRPr="009B3CD9" w:rsidRDefault="00F80E50" w:rsidP="009B3CD9">
            <w:pPr>
              <w:ind w:left="360"/>
              <w:rPr>
                <w:rFonts w:ascii="Cambria" w:hAnsi="Cambria"/>
              </w:rPr>
            </w:pPr>
            <w:r w:rsidRPr="009B3CD9">
              <w:rPr>
                <w:rFonts w:ascii="Cambria" w:hAnsi="Cambria"/>
              </w:rPr>
              <w:t>360</w:t>
            </w:r>
          </w:p>
        </w:tc>
      </w:tr>
      <w:tr w:rsidR="00F80E50" w:rsidRPr="009B3CD9" w14:paraId="7DE8C039" w14:textId="77777777" w:rsidTr="009B3CD9">
        <w:trPr>
          <w:jc w:val="center"/>
        </w:trPr>
        <w:tc>
          <w:tcPr>
            <w:tcW w:w="3042" w:type="dxa"/>
            <w:tcBorders>
              <w:left w:val="nil"/>
            </w:tcBorders>
          </w:tcPr>
          <w:p w14:paraId="04524636" w14:textId="77777777" w:rsidR="00F80E50" w:rsidRPr="009B3CD9" w:rsidRDefault="00F80E50" w:rsidP="009B3CD9">
            <w:pPr>
              <w:ind w:left="360"/>
              <w:rPr>
                <w:rFonts w:ascii="Cambria" w:hAnsi="Cambria"/>
              </w:rPr>
            </w:pPr>
            <w:r w:rsidRPr="009B3CD9">
              <w:rPr>
                <w:rFonts w:ascii="Cambria" w:hAnsi="Cambria"/>
              </w:rPr>
              <w:t>10x Wash Buffer 1</w:t>
            </w:r>
          </w:p>
        </w:tc>
        <w:tc>
          <w:tcPr>
            <w:tcW w:w="1710" w:type="dxa"/>
          </w:tcPr>
          <w:p w14:paraId="635C49E0" w14:textId="77777777" w:rsidR="00F80E50" w:rsidRPr="009B3CD9" w:rsidRDefault="00F80E50" w:rsidP="009B3CD9">
            <w:pPr>
              <w:ind w:left="360"/>
              <w:rPr>
                <w:rFonts w:ascii="Cambria" w:hAnsi="Cambria"/>
              </w:rPr>
            </w:pPr>
            <w:r w:rsidRPr="009B3CD9">
              <w:rPr>
                <w:rFonts w:ascii="Cambria" w:hAnsi="Cambria"/>
              </w:rPr>
              <w:t>30</w:t>
            </w:r>
          </w:p>
        </w:tc>
        <w:tc>
          <w:tcPr>
            <w:tcW w:w="2232" w:type="dxa"/>
            <w:tcBorders>
              <w:right w:val="nil"/>
            </w:tcBorders>
          </w:tcPr>
          <w:p w14:paraId="668B026B" w14:textId="77777777" w:rsidR="00F80E50" w:rsidRPr="009B3CD9" w:rsidRDefault="00F80E50" w:rsidP="009B3CD9">
            <w:pPr>
              <w:ind w:left="360"/>
              <w:rPr>
                <w:rFonts w:ascii="Cambria" w:hAnsi="Cambria"/>
              </w:rPr>
            </w:pPr>
            <w:r w:rsidRPr="009B3CD9">
              <w:rPr>
                <w:rFonts w:ascii="Cambria" w:hAnsi="Cambria"/>
              </w:rPr>
              <w:t>270</w:t>
            </w:r>
          </w:p>
        </w:tc>
      </w:tr>
      <w:tr w:rsidR="00F80E50" w:rsidRPr="009B3CD9" w14:paraId="07D69327" w14:textId="77777777" w:rsidTr="009B3CD9">
        <w:trPr>
          <w:jc w:val="center"/>
        </w:trPr>
        <w:tc>
          <w:tcPr>
            <w:tcW w:w="3042" w:type="dxa"/>
            <w:tcBorders>
              <w:left w:val="nil"/>
            </w:tcBorders>
          </w:tcPr>
          <w:p w14:paraId="155405F3" w14:textId="77777777" w:rsidR="00F80E50" w:rsidRPr="009B3CD9" w:rsidRDefault="00F80E50" w:rsidP="009B3CD9">
            <w:pPr>
              <w:ind w:left="360"/>
              <w:rPr>
                <w:rFonts w:ascii="Cambria" w:hAnsi="Cambria"/>
              </w:rPr>
            </w:pPr>
            <w:r w:rsidRPr="009B3CD9">
              <w:rPr>
                <w:rFonts w:ascii="Cambria" w:hAnsi="Cambria"/>
              </w:rPr>
              <w:t>10x Wash Buffer 2</w:t>
            </w:r>
          </w:p>
        </w:tc>
        <w:tc>
          <w:tcPr>
            <w:tcW w:w="1710" w:type="dxa"/>
          </w:tcPr>
          <w:p w14:paraId="5374FB44" w14:textId="77777777" w:rsidR="00F80E50" w:rsidRPr="009B3CD9" w:rsidRDefault="00F80E50" w:rsidP="009B3CD9">
            <w:pPr>
              <w:ind w:left="360"/>
              <w:rPr>
                <w:rFonts w:ascii="Cambria" w:hAnsi="Cambria"/>
              </w:rPr>
            </w:pPr>
            <w:r w:rsidRPr="009B3CD9">
              <w:rPr>
                <w:rFonts w:ascii="Cambria" w:hAnsi="Cambria"/>
              </w:rPr>
              <w:t>20</w:t>
            </w:r>
          </w:p>
        </w:tc>
        <w:tc>
          <w:tcPr>
            <w:tcW w:w="2232" w:type="dxa"/>
            <w:tcBorders>
              <w:right w:val="nil"/>
            </w:tcBorders>
          </w:tcPr>
          <w:p w14:paraId="49D83E30" w14:textId="77777777" w:rsidR="00F80E50" w:rsidRPr="009B3CD9" w:rsidRDefault="00F80E50" w:rsidP="009B3CD9">
            <w:pPr>
              <w:ind w:left="360"/>
              <w:rPr>
                <w:rFonts w:ascii="Cambria" w:hAnsi="Cambria"/>
              </w:rPr>
            </w:pPr>
            <w:r w:rsidRPr="009B3CD9">
              <w:rPr>
                <w:rFonts w:ascii="Cambria" w:hAnsi="Cambria"/>
              </w:rPr>
              <w:t>180</w:t>
            </w:r>
          </w:p>
        </w:tc>
      </w:tr>
      <w:tr w:rsidR="00F80E50" w:rsidRPr="009B3CD9" w14:paraId="08F20046" w14:textId="77777777" w:rsidTr="009B3CD9">
        <w:trPr>
          <w:jc w:val="center"/>
        </w:trPr>
        <w:tc>
          <w:tcPr>
            <w:tcW w:w="3042" w:type="dxa"/>
            <w:tcBorders>
              <w:left w:val="nil"/>
            </w:tcBorders>
          </w:tcPr>
          <w:p w14:paraId="72675FE2" w14:textId="77777777" w:rsidR="00F80E50" w:rsidRPr="009B3CD9" w:rsidRDefault="00F80E50" w:rsidP="009B3CD9">
            <w:pPr>
              <w:ind w:left="360"/>
              <w:rPr>
                <w:rFonts w:ascii="Cambria" w:hAnsi="Cambria"/>
              </w:rPr>
            </w:pPr>
            <w:r w:rsidRPr="009B3CD9">
              <w:rPr>
                <w:rFonts w:ascii="Cambria" w:hAnsi="Cambria"/>
              </w:rPr>
              <w:t>10x Wash Buffer 3</w:t>
            </w:r>
          </w:p>
        </w:tc>
        <w:tc>
          <w:tcPr>
            <w:tcW w:w="1710" w:type="dxa"/>
          </w:tcPr>
          <w:p w14:paraId="02D65F0F" w14:textId="77777777" w:rsidR="00F80E50" w:rsidRPr="009B3CD9" w:rsidRDefault="00F80E50" w:rsidP="009B3CD9">
            <w:pPr>
              <w:ind w:left="360"/>
              <w:rPr>
                <w:rFonts w:ascii="Cambria" w:hAnsi="Cambria"/>
              </w:rPr>
            </w:pPr>
            <w:r w:rsidRPr="009B3CD9">
              <w:rPr>
                <w:rFonts w:ascii="Cambria" w:hAnsi="Cambria"/>
              </w:rPr>
              <w:t>20</w:t>
            </w:r>
          </w:p>
        </w:tc>
        <w:tc>
          <w:tcPr>
            <w:tcW w:w="2232" w:type="dxa"/>
            <w:tcBorders>
              <w:right w:val="nil"/>
            </w:tcBorders>
          </w:tcPr>
          <w:p w14:paraId="750982F6" w14:textId="77777777" w:rsidR="00F80E50" w:rsidRPr="009B3CD9" w:rsidRDefault="00F80E50" w:rsidP="009B3CD9">
            <w:pPr>
              <w:ind w:left="360"/>
              <w:rPr>
                <w:rFonts w:ascii="Cambria" w:hAnsi="Cambria"/>
              </w:rPr>
            </w:pPr>
            <w:r w:rsidRPr="009B3CD9">
              <w:rPr>
                <w:rFonts w:ascii="Cambria" w:hAnsi="Cambria"/>
              </w:rPr>
              <w:t>180</w:t>
            </w:r>
          </w:p>
        </w:tc>
      </w:tr>
      <w:tr w:rsidR="00F80E50" w:rsidRPr="009B3CD9" w14:paraId="0B4ED4EB" w14:textId="77777777" w:rsidTr="009B3CD9">
        <w:trPr>
          <w:jc w:val="center"/>
        </w:trPr>
        <w:tc>
          <w:tcPr>
            <w:tcW w:w="3042" w:type="dxa"/>
            <w:tcBorders>
              <w:left w:val="nil"/>
              <w:bottom w:val="nil"/>
            </w:tcBorders>
          </w:tcPr>
          <w:p w14:paraId="13288CAE" w14:textId="77777777" w:rsidR="00F80E50" w:rsidRPr="009B3CD9" w:rsidRDefault="00F80E50" w:rsidP="009B3CD9">
            <w:pPr>
              <w:ind w:left="360"/>
              <w:rPr>
                <w:rFonts w:ascii="Cambria" w:hAnsi="Cambria"/>
              </w:rPr>
            </w:pPr>
            <w:r w:rsidRPr="009B3CD9">
              <w:rPr>
                <w:rFonts w:ascii="Cambria" w:hAnsi="Cambria"/>
              </w:rPr>
              <w:t>2.5x Bead Wash Buffer</w:t>
            </w:r>
          </w:p>
        </w:tc>
        <w:tc>
          <w:tcPr>
            <w:tcW w:w="1710" w:type="dxa"/>
            <w:tcBorders>
              <w:bottom w:val="nil"/>
            </w:tcBorders>
          </w:tcPr>
          <w:p w14:paraId="15A9B8B8" w14:textId="77777777" w:rsidR="00F80E50" w:rsidRPr="009B3CD9" w:rsidRDefault="00F80E50" w:rsidP="009B3CD9">
            <w:pPr>
              <w:ind w:left="360"/>
              <w:rPr>
                <w:rFonts w:ascii="Cambria" w:hAnsi="Cambria"/>
              </w:rPr>
            </w:pPr>
            <w:r w:rsidRPr="009B3CD9">
              <w:rPr>
                <w:rFonts w:ascii="Cambria" w:hAnsi="Cambria"/>
              </w:rPr>
              <w:t>200</w:t>
            </w:r>
          </w:p>
        </w:tc>
        <w:tc>
          <w:tcPr>
            <w:tcW w:w="2232" w:type="dxa"/>
            <w:tcBorders>
              <w:bottom w:val="nil"/>
              <w:right w:val="nil"/>
            </w:tcBorders>
          </w:tcPr>
          <w:p w14:paraId="2B202597" w14:textId="77777777" w:rsidR="00F80E50" w:rsidRPr="009B3CD9" w:rsidRDefault="00F80E50" w:rsidP="009B3CD9">
            <w:pPr>
              <w:ind w:left="360"/>
              <w:rPr>
                <w:rFonts w:ascii="Cambria" w:hAnsi="Cambria"/>
              </w:rPr>
            </w:pPr>
            <w:r w:rsidRPr="009B3CD9">
              <w:rPr>
                <w:rFonts w:ascii="Cambria" w:hAnsi="Cambria"/>
              </w:rPr>
              <w:t>300</w:t>
            </w:r>
          </w:p>
        </w:tc>
      </w:tr>
    </w:tbl>
    <w:p w14:paraId="6A4B04A6" w14:textId="617D4ABE" w:rsidR="00E635C5" w:rsidRPr="009B3CD9" w:rsidRDefault="00DD242C" w:rsidP="00391028">
      <w:pPr>
        <w:pStyle w:val="ListParagraph"/>
        <w:numPr>
          <w:ilvl w:val="0"/>
          <w:numId w:val="16"/>
        </w:numPr>
        <w:spacing w:before="120"/>
        <w:contextualSpacing w:val="0"/>
        <w:rPr>
          <w:rFonts w:ascii="Cambria" w:hAnsi="Cambria"/>
          <w:color w:val="000000"/>
        </w:rPr>
      </w:pPr>
      <w:r>
        <w:rPr>
          <w:rFonts w:ascii="Cambria" w:hAnsi="Cambria"/>
        </w:rPr>
        <w:t>Prei</w:t>
      </w:r>
      <w:r w:rsidR="00FD28E0">
        <w:rPr>
          <w:rFonts w:ascii="Cambria" w:hAnsi="Cambria"/>
        </w:rPr>
        <w:t>ncubate the</w:t>
      </w:r>
      <w:r w:rsidR="00E635C5" w:rsidRPr="009B3CD9">
        <w:rPr>
          <w:rFonts w:ascii="Cambria" w:hAnsi="Cambria"/>
        </w:rPr>
        <w:t xml:space="preserve"> 400 </w:t>
      </w:r>
      <w:r w:rsidR="00E635C5" w:rsidRPr="009B3CD9">
        <w:rPr>
          <w:rFonts w:ascii="Cambria" w:hAnsi="Cambria"/>
          <w:color w:val="000000"/>
        </w:rPr>
        <w:t xml:space="preserve">μL </w:t>
      </w:r>
      <w:r w:rsidR="00FD28E0">
        <w:rPr>
          <w:rFonts w:ascii="Cambria" w:hAnsi="Cambria"/>
          <w:color w:val="000000"/>
        </w:rPr>
        <w:t xml:space="preserve">of </w:t>
      </w:r>
      <w:r w:rsidR="00E635C5" w:rsidRPr="009B3CD9">
        <w:rPr>
          <w:rFonts w:ascii="Cambria" w:hAnsi="Cambria"/>
          <w:color w:val="000000"/>
        </w:rPr>
        <w:t xml:space="preserve">diluted </w:t>
      </w:r>
      <w:r w:rsidR="007F5921">
        <w:rPr>
          <w:rFonts w:ascii="Cambria" w:hAnsi="Cambria"/>
          <w:color w:val="000000"/>
        </w:rPr>
        <w:t>Stringent Wash 4</w:t>
      </w:r>
      <w:r w:rsidR="00E635C5" w:rsidRPr="009B3CD9">
        <w:rPr>
          <w:rFonts w:ascii="Cambria" w:hAnsi="Cambria"/>
          <w:color w:val="000000"/>
        </w:rPr>
        <w:t xml:space="preserve"> and 100 uL of diluted Wash Buffer 1 in </w:t>
      </w:r>
      <w:r w:rsidR="00D10006">
        <w:rPr>
          <w:rFonts w:ascii="Cambria" w:hAnsi="Cambria"/>
          <w:color w:val="000000"/>
        </w:rPr>
        <w:t>the</w:t>
      </w:r>
      <w:r w:rsidR="00E635C5" w:rsidRPr="009B3CD9">
        <w:rPr>
          <w:rFonts w:ascii="Cambria" w:hAnsi="Cambria"/>
          <w:color w:val="000000"/>
        </w:rPr>
        <w:t xml:space="preserve"> 47</w:t>
      </w:r>
      <w:r w:rsidR="00A55F9E" w:rsidRPr="00554145">
        <w:rPr>
          <w:rFonts w:ascii="Cambria" w:hAnsi="Cambria"/>
          <w:b/>
        </w:rPr>
        <w:t>°</w:t>
      </w:r>
      <w:r w:rsidR="00E635C5" w:rsidRPr="009B3CD9">
        <w:rPr>
          <w:rFonts w:ascii="Cambria" w:hAnsi="Cambria"/>
          <w:color w:val="000000"/>
        </w:rPr>
        <w:t>C water bath</w:t>
      </w:r>
    </w:p>
    <w:p w14:paraId="5AFE46DE" w14:textId="77777777" w:rsidR="00E635C5" w:rsidRDefault="00E635C5" w:rsidP="00391028">
      <w:pPr>
        <w:pStyle w:val="ListParagraph"/>
        <w:numPr>
          <w:ilvl w:val="1"/>
          <w:numId w:val="16"/>
        </w:numPr>
        <w:spacing w:before="120"/>
        <w:contextualSpacing w:val="0"/>
        <w:rPr>
          <w:rFonts w:ascii="Cambria" w:hAnsi="Cambria"/>
        </w:rPr>
      </w:pPr>
      <w:r w:rsidRPr="009B3CD9">
        <w:rPr>
          <w:rFonts w:ascii="Cambria" w:hAnsi="Cambria"/>
        </w:rPr>
        <w:t>Keep remaining buffer dilutions at RT</w:t>
      </w:r>
    </w:p>
    <w:p w14:paraId="4D59DA33" w14:textId="42A09BDD" w:rsidR="00140347" w:rsidRPr="00140347" w:rsidRDefault="00140347" w:rsidP="00140347">
      <w:pPr>
        <w:spacing w:before="120"/>
        <w:rPr>
          <w:rFonts w:ascii="Cambria" w:hAnsi="Cambria"/>
          <w:b/>
        </w:rPr>
      </w:pPr>
      <w:r w:rsidRPr="00140347">
        <w:rPr>
          <w:rFonts w:ascii="Cambria" w:hAnsi="Cambria"/>
          <w:b/>
        </w:rPr>
        <w:t>Procedures</w:t>
      </w:r>
    </w:p>
    <w:p w14:paraId="67F1A86F" w14:textId="3AEF158F" w:rsidR="00E635C5" w:rsidRPr="00E635C5" w:rsidRDefault="00E635C5" w:rsidP="00391028">
      <w:pPr>
        <w:pStyle w:val="ListParagraph"/>
        <w:numPr>
          <w:ilvl w:val="0"/>
          <w:numId w:val="15"/>
        </w:numPr>
        <w:spacing w:before="120"/>
        <w:contextualSpacing w:val="0"/>
        <w:rPr>
          <w:rFonts w:ascii="Cambria" w:hAnsi="Cambria"/>
          <w:b/>
          <w:color w:val="000000"/>
        </w:rPr>
      </w:pPr>
      <w:r w:rsidRPr="00E635C5">
        <w:rPr>
          <w:rFonts w:ascii="Cambria" w:hAnsi="Cambria"/>
          <w:b/>
        </w:rPr>
        <w:t xml:space="preserve">Place 100 </w:t>
      </w:r>
      <w:r w:rsidRPr="00E635C5">
        <w:rPr>
          <w:rFonts w:ascii="Cambria" w:hAnsi="Cambria"/>
          <w:b/>
          <w:color w:val="000000"/>
        </w:rPr>
        <w:t xml:space="preserve">μL </w:t>
      </w:r>
      <w:r w:rsidR="00607526">
        <w:rPr>
          <w:rFonts w:ascii="Cambria" w:hAnsi="Cambria"/>
          <w:b/>
          <w:color w:val="000000"/>
        </w:rPr>
        <w:t xml:space="preserve">of </w:t>
      </w:r>
      <w:r w:rsidRPr="00E635C5">
        <w:rPr>
          <w:rFonts w:ascii="Cambria" w:hAnsi="Cambria"/>
          <w:b/>
          <w:color w:val="000000"/>
        </w:rPr>
        <w:t xml:space="preserve">SeqCap EZ </w:t>
      </w:r>
      <w:r w:rsidR="00153513">
        <w:rPr>
          <w:rFonts w:ascii="Cambria" w:hAnsi="Cambria"/>
          <w:b/>
          <w:color w:val="000000"/>
        </w:rPr>
        <w:t>Capture Beads (Exact</w:t>
      </w:r>
      <w:r w:rsidRPr="00E635C5">
        <w:rPr>
          <w:rFonts w:ascii="Cambria" w:hAnsi="Cambria"/>
          <w:b/>
          <w:color w:val="000000"/>
        </w:rPr>
        <w:t xml:space="preserve"> same as </w:t>
      </w:r>
      <w:r w:rsidR="00153513">
        <w:rPr>
          <w:rFonts w:ascii="Cambria" w:hAnsi="Cambria"/>
          <w:b/>
          <w:color w:val="000000"/>
        </w:rPr>
        <w:t xml:space="preserve">ones </w:t>
      </w:r>
      <w:r w:rsidRPr="00E635C5">
        <w:rPr>
          <w:rFonts w:ascii="Cambria" w:hAnsi="Cambria"/>
          <w:b/>
          <w:color w:val="000000"/>
        </w:rPr>
        <w:t xml:space="preserve">sold by Invitrogen </w:t>
      </w:r>
      <w:r w:rsidR="00153513" w:rsidRPr="00E635C5">
        <w:rPr>
          <w:rFonts w:ascii="Cambria" w:hAnsi="Cambria"/>
          <w:b/>
          <w:color w:val="000000"/>
        </w:rPr>
        <w:t>#2017-08</w:t>
      </w:r>
      <w:r w:rsidR="00153513">
        <w:rPr>
          <w:rFonts w:ascii="Cambria" w:hAnsi="Cambria"/>
          <w:b/>
          <w:color w:val="000000"/>
        </w:rPr>
        <w:t xml:space="preserve">; </w:t>
      </w:r>
      <w:r w:rsidRPr="00E635C5">
        <w:rPr>
          <w:rFonts w:ascii="Cambria" w:hAnsi="Cambria"/>
          <w:b/>
          <w:color w:val="000000"/>
        </w:rPr>
        <w:t xml:space="preserve">Dynabeads </w:t>
      </w:r>
      <w:r w:rsidRPr="00E635C5">
        <w:rPr>
          <w:rFonts w:ascii="Cambria" w:hAnsi="Cambria"/>
          <w:b/>
          <w:color w:val="000000"/>
          <w:u w:val="single"/>
        </w:rPr>
        <w:t>M-270</w:t>
      </w:r>
      <w:r w:rsidRPr="00E635C5">
        <w:rPr>
          <w:rFonts w:ascii="Cambria" w:hAnsi="Cambria"/>
          <w:b/>
          <w:color w:val="000000"/>
        </w:rPr>
        <w:t xml:space="preserve"> Streptavidin 10mg/ml) in </w:t>
      </w:r>
      <w:r w:rsidR="00ED7A07">
        <w:rPr>
          <w:rFonts w:ascii="Cambria" w:hAnsi="Cambria"/>
          <w:b/>
          <w:color w:val="000000"/>
        </w:rPr>
        <w:t xml:space="preserve">a </w:t>
      </w:r>
      <w:r w:rsidRPr="00E635C5">
        <w:rPr>
          <w:rFonts w:ascii="Cambria" w:hAnsi="Cambria"/>
          <w:b/>
          <w:color w:val="000000"/>
        </w:rPr>
        <w:t>1.5 mL tube</w:t>
      </w:r>
    </w:p>
    <w:p w14:paraId="3CD798D8" w14:textId="77777777" w:rsidR="00E635C5" w:rsidRPr="00E635C5" w:rsidRDefault="00E635C5" w:rsidP="00391028">
      <w:pPr>
        <w:pStyle w:val="ListParagraph"/>
        <w:numPr>
          <w:ilvl w:val="1"/>
          <w:numId w:val="15"/>
        </w:numPr>
        <w:spacing w:before="120"/>
        <w:contextualSpacing w:val="0"/>
        <w:rPr>
          <w:rFonts w:ascii="Cambria" w:hAnsi="Cambria"/>
          <w:b/>
          <w:color w:val="000000"/>
        </w:rPr>
      </w:pPr>
      <w:r w:rsidRPr="00E635C5">
        <w:rPr>
          <w:rFonts w:ascii="Cambria" w:hAnsi="Cambria"/>
          <w:b/>
        </w:rPr>
        <w:t>Mix beads thoroughly before use</w:t>
      </w:r>
    </w:p>
    <w:p w14:paraId="360F6D3D" w14:textId="0688BBCA" w:rsidR="00E635C5" w:rsidRPr="00E635C5" w:rsidRDefault="00351C0E" w:rsidP="00391028">
      <w:pPr>
        <w:pStyle w:val="ListParagraph"/>
        <w:numPr>
          <w:ilvl w:val="0"/>
          <w:numId w:val="15"/>
        </w:numPr>
        <w:spacing w:before="120"/>
        <w:contextualSpacing w:val="0"/>
        <w:rPr>
          <w:rFonts w:ascii="Cambria" w:hAnsi="Cambria"/>
          <w:b/>
        </w:rPr>
      </w:pPr>
      <w:r>
        <w:rPr>
          <w:rFonts w:ascii="Cambria" w:hAnsi="Cambria"/>
          <w:b/>
        </w:rPr>
        <w:t>Plac</w:t>
      </w:r>
      <w:r w:rsidR="00E635C5" w:rsidRPr="00E635C5">
        <w:rPr>
          <w:rFonts w:ascii="Cambria" w:hAnsi="Cambria"/>
          <w:b/>
        </w:rPr>
        <w:t xml:space="preserve">e </w:t>
      </w:r>
      <w:r w:rsidR="001917BC">
        <w:rPr>
          <w:rFonts w:ascii="Cambria" w:hAnsi="Cambria"/>
          <w:b/>
        </w:rPr>
        <w:t xml:space="preserve">the </w:t>
      </w:r>
      <w:r>
        <w:rPr>
          <w:rFonts w:ascii="Cambria" w:hAnsi="Cambria"/>
          <w:b/>
        </w:rPr>
        <w:t xml:space="preserve">tube </w:t>
      </w:r>
      <w:r w:rsidR="00E635C5" w:rsidRPr="00E635C5">
        <w:rPr>
          <w:rFonts w:ascii="Cambria" w:hAnsi="Cambria"/>
          <w:b/>
        </w:rPr>
        <w:t xml:space="preserve">on </w:t>
      </w:r>
      <w:r w:rsidR="001917BC">
        <w:rPr>
          <w:rFonts w:ascii="Cambria" w:hAnsi="Cambria"/>
          <w:b/>
        </w:rPr>
        <w:t xml:space="preserve">the </w:t>
      </w:r>
      <w:r w:rsidR="00E635C5" w:rsidRPr="00E635C5">
        <w:rPr>
          <w:rFonts w:ascii="Cambria" w:hAnsi="Cambria"/>
          <w:b/>
        </w:rPr>
        <w:t xml:space="preserve">magnet </w:t>
      </w:r>
    </w:p>
    <w:p w14:paraId="08DE7DAD" w14:textId="74A481D7" w:rsidR="00E635C5" w:rsidRPr="00E635C5" w:rsidRDefault="00E635C5" w:rsidP="00391028">
      <w:pPr>
        <w:pStyle w:val="ListParagraph"/>
        <w:numPr>
          <w:ilvl w:val="0"/>
          <w:numId w:val="15"/>
        </w:numPr>
        <w:spacing w:before="120"/>
        <w:contextualSpacing w:val="0"/>
        <w:rPr>
          <w:rFonts w:ascii="Cambria" w:hAnsi="Cambria"/>
          <w:b/>
        </w:rPr>
      </w:pPr>
      <w:r w:rsidRPr="00E635C5">
        <w:rPr>
          <w:rFonts w:ascii="Cambria" w:hAnsi="Cambria"/>
          <w:b/>
        </w:rPr>
        <w:t xml:space="preserve">Remove </w:t>
      </w:r>
      <w:r w:rsidR="001917BC">
        <w:rPr>
          <w:rFonts w:ascii="Cambria" w:hAnsi="Cambria"/>
          <w:b/>
        </w:rPr>
        <w:t xml:space="preserve">and discard the </w:t>
      </w:r>
      <w:r w:rsidRPr="00E635C5">
        <w:rPr>
          <w:rFonts w:ascii="Cambria" w:hAnsi="Cambria"/>
          <w:b/>
        </w:rPr>
        <w:t>supernatant</w:t>
      </w:r>
    </w:p>
    <w:p w14:paraId="5A881862" w14:textId="0E35E8FA" w:rsidR="00E635C5" w:rsidRPr="00E635C5" w:rsidRDefault="00E635C5" w:rsidP="00391028">
      <w:pPr>
        <w:pStyle w:val="ListParagraph"/>
        <w:numPr>
          <w:ilvl w:val="0"/>
          <w:numId w:val="15"/>
        </w:numPr>
        <w:spacing w:before="120"/>
        <w:contextualSpacing w:val="0"/>
        <w:rPr>
          <w:rFonts w:ascii="Cambria" w:hAnsi="Cambria"/>
          <w:b/>
        </w:rPr>
      </w:pPr>
      <w:r w:rsidRPr="00E635C5">
        <w:rPr>
          <w:rFonts w:ascii="Cambria" w:hAnsi="Cambria"/>
          <w:b/>
        </w:rPr>
        <w:t xml:space="preserve">Add 200 </w:t>
      </w:r>
      <w:r w:rsidRPr="00E635C5">
        <w:rPr>
          <w:rFonts w:ascii="Cambria" w:hAnsi="Cambria"/>
          <w:b/>
          <w:color w:val="000000"/>
        </w:rPr>
        <w:t xml:space="preserve">μL </w:t>
      </w:r>
      <w:r w:rsidR="00911FC2">
        <w:rPr>
          <w:rFonts w:ascii="Cambria" w:hAnsi="Cambria"/>
          <w:b/>
          <w:color w:val="000000"/>
        </w:rPr>
        <w:t xml:space="preserve">of </w:t>
      </w:r>
      <w:r w:rsidRPr="00E635C5">
        <w:rPr>
          <w:rFonts w:ascii="Cambria" w:hAnsi="Cambria"/>
          <w:b/>
          <w:color w:val="000000"/>
        </w:rPr>
        <w:t>diluted Bead Wash Buffer and vortex for 10 seconds</w:t>
      </w:r>
    </w:p>
    <w:p w14:paraId="321C4CD5" w14:textId="1EC2640A" w:rsidR="00E635C5" w:rsidRPr="00E635C5" w:rsidRDefault="00E635C5" w:rsidP="00391028">
      <w:pPr>
        <w:pStyle w:val="ListParagraph"/>
        <w:numPr>
          <w:ilvl w:val="0"/>
          <w:numId w:val="15"/>
        </w:numPr>
        <w:spacing w:before="120"/>
        <w:contextualSpacing w:val="0"/>
        <w:rPr>
          <w:rFonts w:ascii="Cambria" w:hAnsi="Cambria"/>
          <w:b/>
        </w:rPr>
      </w:pPr>
      <w:r w:rsidRPr="00E635C5">
        <w:rPr>
          <w:rFonts w:ascii="Cambria" w:hAnsi="Cambria"/>
          <w:b/>
          <w:color w:val="000000"/>
        </w:rPr>
        <w:t>Place</w:t>
      </w:r>
      <w:r w:rsidR="008F3A57">
        <w:rPr>
          <w:rFonts w:ascii="Cambria" w:hAnsi="Cambria"/>
          <w:b/>
          <w:color w:val="000000"/>
        </w:rPr>
        <w:t xml:space="preserve"> tube </w:t>
      </w:r>
      <w:r w:rsidRPr="00E635C5">
        <w:rPr>
          <w:rFonts w:ascii="Cambria" w:hAnsi="Cambria"/>
          <w:b/>
          <w:color w:val="000000"/>
        </w:rPr>
        <w:t xml:space="preserve">on </w:t>
      </w:r>
      <w:r w:rsidR="008F3A57">
        <w:rPr>
          <w:rFonts w:ascii="Cambria" w:hAnsi="Cambria"/>
          <w:b/>
          <w:color w:val="000000"/>
        </w:rPr>
        <w:t xml:space="preserve">the </w:t>
      </w:r>
      <w:r w:rsidRPr="00E635C5">
        <w:rPr>
          <w:rFonts w:ascii="Cambria" w:hAnsi="Cambria"/>
          <w:b/>
          <w:color w:val="000000"/>
        </w:rPr>
        <w:t xml:space="preserve">magnet and </w:t>
      </w:r>
      <w:r w:rsidR="008F3A57">
        <w:rPr>
          <w:rFonts w:ascii="Cambria" w:hAnsi="Cambria"/>
          <w:b/>
          <w:color w:val="000000"/>
        </w:rPr>
        <w:t>discard</w:t>
      </w:r>
      <w:r w:rsidRPr="00E635C5">
        <w:rPr>
          <w:rFonts w:ascii="Cambria" w:hAnsi="Cambria"/>
          <w:b/>
          <w:color w:val="000000"/>
        </w:rPr>
        <w:t xml:space="preserve"> </w:t>
      </w:r>
      <w:r w:rsidR="008F3A57">
        <w:rPr>
          <w:rFonts w:ascii="Cambria" w:hAnsi="Cambria"/>
          <w:b/>
          <w:color w:val="000000"/>
        </w:rPr>
        <w:t xml:space="preserve">the </w:t>
      </w:r>
      <w:r w:rsidRPr="00E635C5">
        <w:rPr>
          <w:rFonts w:ascii="Cambria" w:hAnsi="Cambria"/>
          <w:b/>
          <w:color w:val="000000"/>
        </w:rPr>
        <w:t>supernatant</w:t>
      </w:r>
    </w:p>
    <w:p w14:paraId="02BC4A12" w14:textId="16A2831A" w:rsidR="00E635C5" w:rsidRPr="00E635C5" w:rsidRDefault="00140347" w:rsidP="00391028">
      <w:pPr>
        <w:pStyle w:val="ListParagraph"/>
        <w:numPr>
          <w:ilvl w:val="0"/>
          <w:numId w:val="15"/>
        </w:numPr>
        <w:spacing w:before="120"/>
        <w:contextualSpacing w:val="0"/>
        <w:rPr>
          <w:rFonts w:ascii="Cambria" w:hAnsi="Cambria"/>
          <w:b/>
        </w:rPr>
      </w:pPr>
      <w:r>
        <w:rPr>
          <w:rFonts w:ascii="Cambria" w:hAnsi="Cambria"/>
          <w:b/>
          <w:color w:val="000000"/>
        </w:rPr>
        <w:t>Repeat steps 4 and 5</w:t>
      </w:r>
      <w:r w:rsidR="008F13E3">
        <w:rPr>
          <w:rFonts w:ascii="Cambria" w:hAnsi="Cambria"/>
          <w:b/>
          <w:color w:val="000000"/>
        </w:rPr>
        <w:t xml:space="preserve"> once more, for a total of 2 washes.</w:t>
      </w:r>
      <w:r w:rsidR="00E635C5" w:rsidRPr="00E635C5">
        <w:rPr>
          <w:rFonts w:ascii="Cambria" w:hAnsi="Cambria"/>
          <w:b/>
          <w:color w:val="000000"/>
        </w:rPr>
        <w:t xml:space="preserve"> </w:t>
      </w:r>
    </w:p>
    <w:p w14:paraId="0C723AFB" w14:textId="771DB77D" w:rsidR="00E635C5" w:rsidRPr="006C59AF" w:rsidRDefault="00140347" w:rsidP="00391028">
      <w:pPr>
        <w:pStyle w:val="ListParagraph"/>
        <w:numPr>
          <w:ilvl w:val="0"/>
          <w:numId w:val="15"/>
        </w:numPr>
        <w:spacing w:before="120"/>
        <w:contextualSpacing w:val="0"/>
        <w:rPr>
          <w:rFonts w:ascii="Cambria" w:hAnsi="Cambria"/>
          <w:b/>
        </w:rPr>
      </w:pPr>
      <w:r>
        <w:rPr>
          <w:rFonts w:ascii="Cambria" w:hAnsi="Cambria"/>
          <w:b/>
          <w:color w:val="000000"/>
        </w:rPr>
        <w:t>Repeat steps 4 and 5</w:t>
      </w:r>
      <w:r w:rsidR="00E635C5" w:rsidRPr="00E635C5">
        <w:rPr>
          <w:rFonts w:ascii="Cambria" w:hAnsi="Cambria"/>
          <w:b/>
          <w:color w:val="000000"/>
        </w:rPr>
        <w:t xml:space="preserve"> </w:t>
      </w:r>
      <w:r w:rsidR="00E06031">
        <w:rPr>
          <w:rFonts w:ascii="Cambria" w:hAnsi="Cambria"/>
          <w:b/>
          <w:color w:val="000000"/>
        </w:rPr>
        <w:t xml:space="preserve">once more, but </w:t>
      </w:r>
      <w:r w:rsidR="00E635C5" w:rsidRPr="00E635C5">
        <w:rPr>
          <w:rFonts w:ascii="Cambria" w:hAnsi="Cambria"/>
          <w:b/>
          <w:color w:val="000000"/>
        </w:rPr>
        <w:t xml:space="preserve">with 100 μL </w:t>
      </w:r>
      <w:r w:rsidR="00E06031">
        <w:rPr>
          <w:rFonts w:ascii="Cambria" w:hAnsi="Cambria"/>
          <w:b/>
          <w:color w:val="000000"/>
        </w:rPr>
        <w:t xml:space="preserve">of </w:t>
      </w:r>
      <w:r w:rsidR="00E635C5" w:rsidRPr="00E635C5">
        <w:rPr>
          <w:rFonts w:ascii="Cambria" w:hAnsi="Cambria"/>
          <w:b/>
          <w:color w:val="000000"/>
        </w:rPr>
        <w:t>Bead Wash buffer</w:t>
      </w:r>
    </w:p>
    <w:p w14:paraId="7E9DA6DF" w14:textId="72664CBC" w:rsidR="006C59AF" w:rsidRPr="006C59AF" w:rsidRDefault="006C59AF" w:rsidP="006C59AF">
      <w:pPr>
        <w:pStyle w:val="ListParagraph"/>
        <w:numPr>
          <w:ilvl w:val="1"/>
          <w:numId w:val="15"/>
        </w:numPr>
        <w:spacing w:before="120"/>
        <w:contextualSpacing w:val="0"/>
        <w:rPr>
          <w:rFonts w:ascii="Cambria" w:hAnsi="Cambria"/>
        </w:rPr>
      </w:pPr>
      <w:r>
        <w:rPr>
          <w:rFonts w:ascii="Cambria" w:hAnsi="Cambria"/>
          <w:color w:val="000000"/>
        </w:rPr>
        <w:t>Remove the supernatant immediately before adding the DNA+library mixture. *** Do not let your beads dry ***</w:t>
      </w:r>
    </w:p>
    <w:p w14:paraId="154D69A2" w14:textId="4F468C07" w:rsidR="00E635C5" w:rsidRPr="00E635C5" w:rsidRDefault="00E635C5" w:rsidP="00391028">
      <w:pPr>
        <w:pStyle w:val="ListParagraph"/>
        <w:numPr>
          <w:ilvl w:val="0"/>
          <w:numId w:val="15"/>
        </w:numPr>
        <w:spacing w:before="120"/>
        <w:contextualSpacing w:val="0"/>
        <w:rPr>
          <w:rFonts w:ascii="Cambria" w:hAnsi="Cambria"/>
          <w:b/>
        </w:rPr>
      </w:pPr>
      <w:r w:rsidRPr="00E635C5">
        <w:rPr>
          <w:rFonts w:ascii="Cambria" w:hAnsi="Cambria"/>
          <w:b/>
          <w:color w:val="000000"/>
        </w:rPr>
        <w:t xml:space="preserve">Keep beads in </w:t>
      </w:r>
      <w:r w:rsidR="00E408E7">
        <w:rPr>
          <w:rFonts w:ascii="Cambria" w:hAnsi="Cambria"/>
          <w:b/>
          <w:color w:val="000000"/>
        </w:rPr>
        <w:t xml:space="preserve">the </w:t>
      </w:r>
      <w:r w:rsidRPr="00E635C5">
        <w:rPr>
          <w:rFonts w:ascii="Cambria" w:hAnsi="Cambria"/>
          <w:b/>
          <w:color w:val="000000"/>
        </w:rPr>
        <w:t xml:space="preserve">1.5 mL tube and transfer </w:t>
      </w:r>
      <w:r w:rsidR="00E408E7">
        <w:rPr>
          <w:rFonts w:ascii="Cambria" w:hAnsi="Cambria"/>
          <w:b/>
          <w:color w:val="000000"/>
        </w:rPr>
        <w:t xml:space="preserve">the </w:t>
      </w:r>
      <w:r w:rsidRPr="00E635C5">
        <w:rPr>
          <w:rFonts w:ascii="Cambria" w:hAnsi="Cambria"/>
          <w:b/>
          <w:color w:val="000000"/>
        </w:rPr>
        <w:t>hybridization reaction from</w:t>
      </w:r>
      <w:r w:rsidR="00E408E7">
        <w:rPr>
          <w:rFonts w:ascii="Cambria" w:hAnsi="Cambria"/>
          <w:b/>
          <w:color w:val="000000"/>
        </w:rPr>
        <w:t xml:space="preserve"> the</w:t>
      </w:r>
      <w:r w:rsidRPr="00E635C5">
        <w:rPr>
          <w:rFonts w:ascii="Cambria" w:hAnsi="Cambria"/>
          <w:b/>
          <w:color w:val="000000"/>
        </w:rPr>
        <w:t xml:space="preserve"> PCR block to </w:t>
      </w:r>
      <w:r w:rsidR="00E408E7">
        <w:rPr>
          <w:rFonts w:ascii="Cambria" w:hAnsi="Cambria"/>
          <w:b/>
          <w:color w:val="000000"/>
        </w:rPr>
        <w:t xml:space="preserve">your washed </w:t>
      </w:r>
      <w:r w:rsidRPr="00E635C5">
        <w:rPr>
          <w:rFonts w:ascii="Cambria" w:hAnsi="Cambria"/>
          <w:b/>
          <w:color w:val="000000"/>
        </w:rPr>
        <w:t>beads</w:t>
      </w:r>
      <w:r w:rsidR="000E54F5">
        <w:rPr>
          <w:rFonts w:ascii="Cambria" w:hAnsi="Cambria"/>
          <w:b/>
          <w:color w:val="000000"/>
        </w:rPr>
        <w:t xml:space="preserve">. </w:t>
      </w:r>
      <w:r w:rsidR="00FF418B" w:rsidRPr="00E635C5">
        <w:rPr>
          <w:rFonts w:ascii="Cambria" w:hAnsi="Cambria"/>
          <w:b/>
          <w:color w:val="000000"/>
        </w:rPr>
        <w:t xml:space="preserve">Pipet </w:t>
      </w:r>
      <w:r w:rsidR="00FF418B">
        <w:rPr>
          <w:rFonts w:ascii="Cambria" w:hAnsi="Cambria"/>
          <w:b/>
          <w:color w:val="000000"/>
        </w:rPr>
        <w:t xml:space="preserve">up and down to mix. </w:t>
      </w:r>
      <w:r w:rsidR="000E54F5">
        <w:rPr>
          <w:rFonts w:ascii="Cambria" w:hAnsi="Cambria"/>
          <w:b/>
          <w:color w:val="000000"/>
        </w:rPr>
        <w:t>Do this</w:t>
      </w:r>
      <w:r w:rsidRPr="00E635C5">
        <w:rPr>
          <w:rFonts w:ascii="Cambria" w:hAnsi="Cambria"/>
          <w:b/>
          <w:color w:val="000000"/>
        </w:rPr>
        <w:t xml:space="preserve"> next to </w:t>
      </w:r>
      <w:r w:rsidR="000E54F5">
        <w:rPr>
          <w:rFonts w:ascii="Cambria" w:hAnsi="Cambria"/>
          <w:b/>
          <w:color w:val="000000"/>
        </w:rPr>
        <w:t xml:space="preserve">the </w:t>
      </w:r>
      <w:r w:rsidRPr="00E635C5">
        <w:rPr>
          <w:rFonts w:ascii="Cambria" w:hAnsi="Cambria"/>
          <w:b/>
          <w:color w:val="000000"/>
        </w:rPr>
        <w:t>PCR block</w:t>
      </w:r>
      <w:r w:rsidR="00E77572">
        <w:rPr>
          <w:rFonts w:ascii="Cambria" w:hAnsi="Cambria"/>
          <w:b/>
          <w:color w:val="000000"/>
        </w:rPr>
        <w:t>.</w:t>
      </w:r>
    </w:p>
    <w:p w14:paraId="55DA2A08" w14:textId="60900A6B" w:rsidR="00E635C5" w:rsidRPr="00E635C5" w:rsidRDefault="00FF418B" w:rsidP="00391028">
      <w:pPr>
        <w:pStyle w:val="ListParagraph"/>
        <w:numPr>
          <w:ilvl w:val="0"/>
          <w:numId w:val="15"/>
        </w:numPr>
        <w:spacing w:before="120"/>
        <w:contextualSpacing w:val="0"/>
        <w:rPr>
          <w:rFonts w:ascii="Cambria" w:hAnsi="Cambria"/>
          <w:b/>
        </w:rPr>
      </w:pPr>
      <w:r>
        <w:rPr>
          <w:rFonts w:ascii="Cambria" w:hAnsi="Cambria"/>
          <w:b/>
          <w:color w:val="000000"/>
        </w:rPr>
        <w:t>I</w:t>
      </w:r>
      <w:r w:rsidR="00E94A18">
        <w:rPr>
          <w:rFonts w:ascii="Cambria" w:hAnsi="Cambria"/>
          <w:b/>
          <w:color w:val="000000"/>
        </w:rPr>
        <w:t>ncubate</w:t>
      </w:r>
      <w:r w:rsidR="00E635C5" w:rsidRPr="00E635C5">
        <w:rPr>
          <w:rFonts w:ascii="Cambria" w:hAnsi="Cambria"/>
          <w:b/>
          <w:color w:val="000000"/>
        </w:rPr>
        <w:t xml:space="preserve"> </w:t>
      </w:r>
      <w:r w:rsidR="00E94A18">
        <w:rPr>
          <w:rFonts w:ascii="Cambria" w:hAnsi="Cambria"/>
          <w:b/>
          <w:color w:val="000000"/>
        </w:rPr>
        <w:t xml:space="preserve">the </w:t>
      </w:r>
      <w:r w:rsidR="00E635C5" w:rsidRPr="00E635C5">
        <w:rPr>
          <w:rFonts w:ascii="Cambria" w:hAnsi="Cambria"/>
          <w:b/>
          <w:color w:val="000000"/>
        </w:rPr>
        <w:t xml:space="preserve">tube </w:t>
      </w:r>
      <w:r>
        <w:rPr>
          <w:rFonts w:ascii="Cambria" w:hAnsi="Cambria"/>
          <w:b/>
          <w:color w:val="000000"/>
        </w:rPr>
        <w:t>in the</w:t>
      </w:r>
      <w:r w:rsidR="00E635C5" w:rsidRPr="00E635C5">
        <w:rPr>
          <w:rFonts w:ascii="Cambria" w:hAnsi="Cambria"/>
          <w:b/>
          <w:color w:val="000000"/>
        </w:rPr>
        <w:t xml:space="preserve"> 47</w:t>
      </w:r>
      <w:r w:rsidRPr="00554145">
        <w:rPr>
          <w:rFonts w:ascii="Cambria" w:hAnsi="Cambria"/>
          <w:b/>
        </w:rPr>
        <w:t>°</w:t>
      </w:r>
      <w:r w:rsidR="00E635C5" w:rsidRPr="00E635C5">
        <w:rPr>
          <w:rFonts w:ascii="Cambria" w:hAnsi="Cambria"/>
          <w:b/>
          <w:color w:val="000000"/>
        </w:rPr>
        <w:t xml:space="preserve">C water bath for a total of 45 minutes, vortexing every 15 minutes </w:t>
      </w:r>
    </w:p>
    <w:p w14:paraId="2D8B5CB9" w14:textId="77777777" w:rsidR="00E635C5" w:rsidRPr="00E635C5" w:rsidRDefault="00E635C5" w:rsidP="00391028">
      <w:pPr>
        <w:pStyle w:val="ListParagraph"/>
        <w:numPr>
          <w:ilvl w:val="1"/>
          <w:numId w:val="15"/>
        </w:numPr>
        <w:spacing w:before="120"/>
        <w:contextualSpacing w:val="0"/>
        <w:rPr>
          <w:rFonts w:ascii="Cambria" w:hAnsi="Cambria"/>
          <w:b/>
        </w:rPr>
      </w:pPr>
      <w:r w:rsidRPr="00E635C5">
        <w:rPr>
          <w:rFonts w:ascii="Cambria" w:hAnsi="Cambria"/>
          <w:b/>
          <w:color w:val="000000"/>
        </w:rPr>
        <w:t xml:space="preserve">From here on, all steps must be done </w:t>
      </w:r>
      <w:r w:rsidRPr="00E635C5">
        <w:rPr>
          <w:rFonts w:ascii="Cambria" w:hAnsi="Cambria"/>
          <w:b/>
          <w:color w:val="000000"/>
          <w:u w:val="single"/>
        </w:rPr>
        <w:t>as fast as possible</w:t>
      </w:r>
    </w:p>
    <w:p w14:paraId="5670DEE7" w14:textId="77777777" w:rsidR="00E635C5" w:rsidRPr="00E635C5" w:rsidRDefault="00E635C5" w:rsidP="00E635C5">
      <w:pPr>
        <w:rPr>
          <w:rFonts w:ascii="Cambria" w:hAnsi="Cambria"/>
          <w:i/>
        </w:rPr>
      </w:pPr>
    </w:p>
    <w:p w14:paraId="43241883" w14:textId="2D7977AE" w:rsidR="00E635C5" w:rsidRPr="00E635C5" w:rsidRDefault="00E635C5" w:rsidP="00E635C5">
      <w:pPr>
        <w:rPr>
          <w:rFonts w:ascii="Cambria" w:hAnsi="Cambria"/>
          <w:i/>
        </w:rPr>
      </w:pPr>
      <w:r w:rsidRPr="00E635C5">
        <w:rPr>
          <w:rFonts w:ascii="Cambria" w:hAnsi="Cambria"/>
          <w:i/>
        </w:rPr>
        <w:t xml:space="preserve">After </w:t>
      </w:r>
      <w:r w:rsidR="003E4C9F">
        <w:rPr>
          <w:rFonts w:ascii="Cambria" w:hAnsi="Cambria"/>
          <w:i/>
        </w:rPr>
        <w:t>the 45 minute</w:t>
      </w:r>
      <w:r w:rsidRPr="00E635C5">
        <w:rPr>
          <w:rFonts w:ascii="Cambria" w:hAnsi="Cambria"/>
          <w:i/>
        </w:rPr>
        <w:t xml:space="preserve"> incubation, </w:t>
      </w:r>
      <w:r w:rsidR="00FD7E70">
        <w:rPr>
          <w:rFonts w:ascii="Cambria" w:hAnsi="Cambria"/>
          <w:i/>
        </w:rPr>
        <w:t>follow</w:t>
      </w:r>
      <w:r w:rsidRPr="00E635C5">
        <w:rPr>
          <w:rFonts w:ascii="Cambria" w:hAnsi="Cambria"/>
          <w:i/>
        </w:rPr>
        <w:t xml:space="preserve"> steps 1</w:t>
      </w:r>
      <w:r w:rsidR="00FD7E70">
        <w:rPr>
          <w:rFonts w:ascii="Cambria" w:hAnsi="Cambria"/>
          <w:i/>
        </w:rPr>
        <w:t>0</w:t>
      </w:r>
      <w:r w:rsidRPr="00E635C5">
        <w:rPr>
          <w:rFonts w:ascii="Cambria" w:hAnsi="Cambria"/>
          <w:i/>
        </w:rPr>
        <w:t>-1</w:t>
      </w:r>
      <w:r w:rsidR="00FD7E70">
        <w:rPr>
          <w:rFonts w:ascii="Cambria" w:hAnsi="Cambria"/>
          <w:i/>
        </w:rPr>
        <w:t>6</w:t>
      </w:r>
      <w:r w:rsidRPr="00E635C5">
        <w:rPr>
          <w:rFonts w:ascii="Cambria" w:hAnsi="Cambria"/>
          <w:i/>
        </w:rPr>
        <w:t xml:space="preserve"> </w:t>
      </w:r>
      <w:r w:rsidR="000340B6">
        <w:rPr>
          <w:rFonts w:ascii="Cambria" w:hAnsi="Cambria"/>
          <w:i/>
        </w:rPr>
        <w:t>next to</w:t>
      </w:r>
      <w:r w:rsidRPr="00E635C5">
        <w:rPr>
          <w:rFonts w:ascii="Cambria" w:hAnsi="Cambria"/>
          <w:i/>
        </w:rPr>
        <w:t xml:space="preserve"> the water bath</w:t>
      </w:r>
    </w:p>
    <w:p w14:paraId="5ACD3633" w14:textId="581737CB" w:rsidR="00E635C5" w:rsidRPr="00391028" w:rsidRDefault="00E635C5" w:rsidP="00391028">
      <w:pPr>
        <w:pStyle w:val="ListParagraph"/>
        <w:numPr>
          <w:ilvl w:val="0"/>
          <w:numId w:val="15"/>
        </w:numPr>
        <w:spacing w:before="120"/>
        <w:contextualSpacing w:val="0"/>
        <w:rPr>
          <w:rFonts w:ascii="Cambria" w:hAnsi="Cambria"/>
          <w:b/>
          <w:color w:val="000000"/>
        </w:rPr>
      </w:pPr>
      <w:r w:rsidRPr="00391028">
        <w:rPr>
          <w:rFonts w:ascii="Cambria" w:hAnsi="Cambria"/>
          <w:b/>
        </w:rPr>
        <w:t xml:space="preserve">Add 100 </w:t>
      </w:r>
      <w:r w:rsidRPr="00391028">
        <w:rPr>
          <w:rFonts w:ascii="Cambria" w:hAnsi="Cambria"/>
          <w:b/>
          <w:color w:val="000000"/>
        </w:rPr>
        <w:t>μL of</w:t>
      </w:r>
      <w:r w:rsidR="006E7E19">
        <w:rPr>
          <w:rFonts w:ascii="Cambria" w:hAnsi="Cambria"/>
          <w:b/>
          <w:color w:val="000000"/>
        </w:rPr>
        <w:t xml:space="preserve"> the</w:t>
      </w:r>
      <w:r w:rsidRPr="00391028">
        <w:rPr>
          <w:rFonts w:ascii="Cambria" w:hAnsi="Cambria"/>
          <w:b/>
          <w:color w:val="000000"/>
        </w:rPr>
        <w:t xml:space="preserve"> </w:t>
      </w:r>
      <w:r w:rsidRPr="00391028">
        <w:rPr>
          <w:rFonts w:ascii="Cambria" w:hAnsi="Cambria"/>
          <w:b/>
          <w:color w:val="000000"/>
          <w:u w:val="single"/>
        </w:rPr>
        <w:t>heated</w:t>
      </w:r>
      <w:r w:rsidRPr="00391028">
        <w:rPr>
          <w:rFonts w:ascii="Cambria" w:hAnsi="Cambria"/>
          <w:b/>
          <w:color w:val="000000"/>
        </w:rPr>
        <w:t xml:space="preserve"> Wash Buffer 1 directly to </w:t>
      </w:r>
      <w:r w:rsidR="00344DD4">
        <w:rPr>
          <w:rFonts w:ascii="Cambria" w:hAnsi="Cambria"/>
          <w:b/>
          <w:color w:val="000000"/>
        </w:rPr>
        <w:t>the</w:t>
      </w:r>
      <w:r w:rsidRPr="00391028">
        <w:rPr>
          <w:rFonts w:ascii="Cambria" w:hAnsi="Cambria"/>
          <w:b/>
          <w:color w:val="000000"/>
        </w:rPr>
        <w:t xml:space="preserve"> bead</w:t>
      </w:r>
      <w:r w:rsidR="00344DD4">
        <w:rPr>
          <w:rFonts w:ascii="Cambria" w:hAnsi="Cambria"/>
          <w:b/>
          <w:color w:val="000000"/>
        </w:rPr>
        <w:t>s containing your sample</w:t>
      </w:r>
      <w:r w:rsidR="005967C9">
        <w:rPr>
          <w:rFonts w:ascii="Cambria" w:hAnsi="Cambria"/>
          <w:b/>
          <w:color w:val="000000"/>
        </w:rPr>
        <w:t>. P</w:t>
      </w:r>
      <w:r w:rsidRPr="00391028">
        <w:rPr>
          <w:rFonts w:ascii="Cambria" w:hAnsi="Cambria"/>
          <w:b/>
          <w:color w:val="000000"/>
        </w:rPr>
        <w:t>ipet to mix</w:t>
      </w:r>
    </w:p>
    <w:p w14:paraId="0DA52FDA" w14:textId="65BDEEF3" w:rsidR="00E635C5" w:rsidRPr="00391028" w:rsidRDefault="00E635C5" w:rsidP="00391028">
      <w:pPr>
        <w:pStyle w:val="ListParagraph"/>
        <w:numPr>
          <w:ilvl w:val="0"/>
          <w:numId w:val="15"/>
        </w:numPr>
        <w:spacing w:before="120"/>
        <w:contextualSpacing w:val="0"/>
        <w:rPr>
          <w:rFonts w:ascii="Cambria" w:hAnsi="Cambria"/>
          <w:b/>
        </w:rPr>
      </w:pPr>
      <w:r w:rsidRPr="00391028">
        <w:rPr>
          <w:rFonts w:ascii="Cambria" w:hAnsi="Cambria"/>
          <w:b/>
        </w:rPr>
        <w:t xml:space="preserve">Place on </w:t>
      </w:r>
      <w:r w:rsidR="00D02E84">
        <w:rPr>
          <w:rFonts w:ascii="Cambria" w:hAnsi="Cambria"/>
          <w:b/>
        </w:rPr>
        <w:t xml:space="preserve">the </w:t>
      </w:r>
      <w:r w:rsidRPr="00391028">
        <w:rPr>
          <w:rFonts w:ascii="Cambria" w:hAnsi="Cambria"/>
          <w:b/>
        </w:rPr>
        <w:t>magnet for 2-5 seconds (</w:t>
      </w:r>
      <w:r w:rsidR="00AB64ED">
        <w:rPr>
          <w:rFonts w:ascii="Cambria" w:hAnsi="Cambria"/>
          <w:b/>
        </w:rPr>
        <w:t xml:space="preserve">do this </w:t>
      </w:r>
      <w:r w:rsidR="00AB64ED" w:rsidRPr="00AB64ED">
        <w:rPr>
          <w:rFonts w:ascii="Cambria" w:hAnsi="Cambria"/>
          <w:b/>
          <w:u w:val="single"/>
        </w:rPr>
        <w:t>quickly</w:t>
      </w:r>
      <w:r w:rsidRPr="00391028">
        <w:rPr>
          <w:rFonts w:ascii="Cambria" w:hAnsi="Cambria"/>
          <w:b/>
          <w:u w:val="single"/>
        </w:rPr>
        <w:t>!</w:t>
      </w:r>
      <w:r w:rsidRPr="00391028">
        <w:rPr>
          <w:rFonts w:ascii="Cambria" w:hAnsi="Cambria"/>
          <w:b/>
        </w:rPr>
        <w:t xml:space="preserve">) and </w:t>
      </w:r>
      <w:r w:rsidR="00E23265">
        <w:rPr>
          <w:rFonts w:ascii="Cambria" w:hAnsi="Cambria"/>
          <w:b/>
        </w:rPr>
        <w:t>discard</w:t>
      </w:r>
      <w:r w:rsidR="006E7ECD">
        <w:rPr>
          <w:rFonts w:ascii="Cambria" w:hAnsi="Cambria"/>
          <w:b/>
        </w:rPr>
        <w:t xml:space="preserve"> the</w:t>
      </w:r>
      <w:r w:rsidRPr="00391028">
        <w:rPr>
          <w:rFonts w:ascii="Cambria" w:hAnsi="Cambria"/>
          <w:b/>
        </w:rPr>
        <w:t xml:space="preserve"> supernatant</w:t>
      </w:r>
    </w:p>
    <w:p w14:paraId="15297233" w14:textId="2F054D2A" w:rsidR="00E635C5" w:rsidRPr="00391028" w:rsidRDefault="00E635C5" w:rsidP="00391028">
      <w:pPr>
        <w:pStyle w:val="ListParagraph"/>
        <w:numPr>
          <w:ilvl w:val="0"/>
          <w:numId w:val="15"/>
        </w:numPr>
        <w:spacing w:before="120"/>
        <w:contextualSpacing w:val="0"/>
        <w:rPr>
          <w:rFonts w:ascii="Cambria" w:hAnsi="Cambria"/>
          <w:b/>
        </w:rPr>
      </w:pPr>
      <w:r w:rsidRPr="00391028">
        <w:rPr>
          <w:rFonts w:ascii="Cambria" w:hAnsi="Cambria"/>
          <w:b/>
        </w:rPr>
        <w:t xml:space="preserve">Add 200 </w:t>
      </w:r>
      <w:r w:rsidRPr="00391028">
        <w:rPr>
          <w:rFonts w:ascii="Cambria" w:hAnsi="Cambria"/>
          <w:b/>
          <w:color w:val="000000"/>
        </w:rPr>
        <w:t xml:space="preserve">μL of </w:t>
      </w:r>
      <w:r w:rsidR="008E34D0">
        <w:rPr>
          <w:rFonts w:ascii="Cambria" w:hAnsi="Cambria"/>
          <w:b/>
          <w:color w:val="000000"/>
        </w:rPr>
        <w:t xml:space="preserve">the </w:t>
      </w:r>
      <w:r w:rsidRPr="00391028">
        <w:rPr>
          <w:rFonts w:ascii="Cambria" w:hAnsi="Cambria"/>
          <w:b/>
          <w:color w:val="000000"/>
          <w:u w:val="single"/>
        </w:rPr>
        <w:t>heated</w:t>
      </w:r>
      <w:r w:rsidRPr="00391028">
        <w:rPr>
          <w:rFonts w:ascii="Cambria" w:hAnsi="Cambria"/>
          <w:b/>
          <w:color w:val="000000"/>
        </w:rPr>
        <w:t xml:space="preserve"> Stringent Wash Buffer</w:t>
      </w:r>
      <w:r w:rsidR="008E34D0">
        <w:rPr>
          <w:rFonts w:ascii="Cambria" w:hAnsi="Cambria"/>
          <w:b/>
          <w:color w:val="000000"/>
        </w:rPr>
        <w:t xml:space="preserve"> 4</w:t>
      </w:r>
      <w:r w:rsidR="00C6027D">
        <w:rPr>
          <w:rFonts w:ascii="Cambria" w:hAnsi="Cambria"/>
          <w:b/>
          <w:color w:val="000000"/>
        </w:rPr>
        <w:t>. P</w:t>
      </w:r>
      <w:r w:rsidRPr="00391028">
        <w:rPr>
          <w:rFonts w:ascii="Cambria" w:hAnsi="Cambria"/>
          <w:b/>
          <w:color w:val="000000"/>
        </w:rPr>
        <w:t>ipet to mix</w:t>
      </w:r>
    </w:p>
    <w:p w14:paraId="720EC440" w14:textId="22B6EC31" w:rsidR="00E635C5" w:rsidRPr="00391028" w:rsidRDefault="00E635C5" w:rsidP="00391028">
      <w:pPr>
        <w:pStyle w:val="ListParagraph"/>
        <w:numPr>
          <w:ilvl w:val="0"/>
          <w:numId w:val="15"/>
        </w:numPr>
        <w:spacing w:before="120"/>
        <w:contextualSpacing w:val="0"/>
        <w:rPr>
          <w:rFonts w:ascii="Cambria" w:hAnsi="Cambria"/>
          <w:b/>
        </w:rPr>
      </w:pPr>
      <w:r w:rsidRPr="00391028">
        <w:rPr>
          <w:rFonts w:ascii="Cambria" w:hAnsi="Cambria"/>
          <w:b/>
          <w:color w:val="000000"/>
        </w:rPr>
        <w:t xml:space="preserve">Incubate </w:t>
      </w:r>
      <w:r w:rsidR="003D67EE">
        <w:rPr>
          <w:rFonts w:ascii="Cambria" w:hAnsi="Cambria"/>
          <w:b/>
          <w:color w:val="000000"/>
        </w:rPr>
        <w:t xml:space="preserve">in the </w:t>
      </w:r>
      <w:r w:rsidRPr="00391028">
        <w:rPr>
          <w:rFonts w:ascii="Cambria" w:hAnsi="Cambria"/>
          <w:b/>
          <w:color w:val="000000"/>
        </w:rPr>
        <w:t>47</w:t>
      </w:r>
      <w:r w:rsidR="00196CC6" w:rsidRPr="00554145">
        <w:rPr>
          <w:rFonts w:ascii="Cambria" w:hAnsi="Cambria"/>
          <w:b/>
        </w:rPr>
        <w:t>°</w:t>
      </w:r>
      <w:r w:rsidRPr="00391028">
        <w:rPr>
          <w:rFonts w:ascii="Cambria" w:hAnsi="Cambria"/>
          <w:b/>
          <w:color w:val="000000"/>
        </w:rPr>
        <w:t xml:space="preserve">C </w:t>
      </w:r>
      <w:r w:rsidR="003D67EE">
        <w:rPr>
          <w:rFonts w:ascii="Cambria" w:hAnsi="Cambria"/>
          <w:b/>
          <w:color w:val="000000"/>
        </w:rPr>
        <w:t xml:space="preserve">water bath </w:t>
      </w:r>
      <w:r w:rsidRPr="00391028">
        <w:rPr>
          <w:rFonts w:ascii="Cambria" w:hAnsi="Cambria"/>
          <w:b/>
          <w:color w:val="000000"/>
        </w:rPr>
        <w:t>for 5 minutes</w:t>
      </w:r>
    </w:p>
    <w:p w14:paraId="3B8BAE28" w14:textId="54702072" w:rsidR="00E635C5" w:rsidRPr="00391028" w:rsidRDefault="00E635C5" w:rsidP="00391028">
      <w:pPr>
        <w:pStyle w:val="ListParagraph"/>
        <w:numPr>
          <w:ilvl w:val="0"/>
          <w:numId w:val="15"/>
        </w:numPr>
        <w:spacing w:before="120"/>
        <w:contextualSpacing w:val="0"/>
        <w:rPr>
          <w:rFonts w:ascii="Cambria" w:hAnsi="Cambria"/>
          <w:b/>
        </w:rPr>
      </w:pPr>
      <w:r w:rsidRPr="00391028">
        <w:rPr>
          <w:rFonts w:ascii="Cambria" w:hAnsi="Cambria"/>
          <w:b/>
        </w:rPr>
        <w:t xml:space="preserve">Place on </w:t>
      </w:r>
      <w:r w:rsidR="003D67EE">
        <w:rPr>
          <w:rFonts w:ascii="Cambria" w:hAnsi="Cambria"/>
          <w:b/>
        </w:rPr>
        <w:t xml:space="preserve">the </w:t>
      </w:r>
      <w:r w:rsidRPr="00391028">
        <w:rPr>
          <w:rFonts w:ascii="Cambria" w:hAnsi="Cambria"/>
          <w:b/>
        </w:rPr>
        <w:t xml:space="preserve">magnet for 2-5 seconds </w:t>
      </w:r>
      <w:r w:rsidR="00161B80" w:rsidRPr="00391028">
        <w:rPr>
          <w:rFonts w:ascii="Cambria" w:hAnsi="Cambria"/>
          <w:b/>
        </w:rPr>
        <w:t>(</w:t>
      </w:r>
      <w:r w:rsidR="00161B80">
        <w:rPr>
          <w:rFonts w:ascii="Cambria" w:hAnsi="Cambria"/>
          <w:b/>
        </w:rPr>
        <w:t xml:space="preserve">do this </w:t>
      </w:r>
      <w:r w:rsidR="00161B80" w:rsidRPr="00AB64ED">
        <w:rPr>
          <w:rFonts w:ascii="Cambria" w:hAnsi="Cambria"/>
          <w:b/>
          <w:u w:val="single"/>
        </w:rPr>
        <w:t>quickly</w:t>
      </w:r>
      <w:r w:rsidR="00161B80" w:rsidRPr="00391028">
        <w:rPr>
          <w:rFonts w:ascii="Cambria" w:hAnsi="Cambria"/>
          <w:b/>
          <w:u w:val="single"/>
        </w:rPr>
        <w:t>!</w:t>
      </w:r>
      <w:r w:rsidR="00161B80" w:rsidRPr="00391028">
        <w:rPr>
          <w:rFonts w:ascii="Cambria" w:hAnsi="Cambria"/>
          <w:b/>
        </w:rPr>
        <w:t xml:space="preserve">) </w:t>
      </w:r>
      <w:r w:rsidRPr="00391028">
        <w:rPr>
          <w:rFonts w:ascii="Cambria" w:hAnsi="Cambria"/>
          <w:b/>
        </w:rPr>
        <w:t xml:space="preserve">and </w:t>
      </w:r>
      <w:r w:rsidR="00695385">
        <w:rPr>
          <w:rFonts w:ascii="Cambria" w:hAnsi="Cambria"/>
          <w:b/>
        </w:rPr>
        <w:t>discard</w:t>
      </w:r>
      <w:r w:rsidR="002D6A7C">
        <w:rPr>
          <w:rFonts w:ascii="Cambria" w:hAnsi="Cambria"/>
          <w:b/>
        </w:rPr>
        <w:t xml:space="preserve"> the</w:t>
      </w:r>
      <w:r w:rsidRPr="00391028">
        <w:rPr>
          <w:rFonts w:ascii="Cambria" w:hAnsi="Cambria"/>
          <w:b/>
        </w:rPr>
        <w:t xml:space="preserve"> supernatant</w:t>
      </w:r>
    </w:p>
    <w:p w14:paraId="6DCC33B3" w14:textId="6B08595B" w:rsidR="00E635C5" w:rsidRPr="00391028" w:rsidRDefault="00E635C5" w:rsidP="00391028">
      <w:pPr>
        <w:pStyle w:val="ListParagraph"/>
        <w:numPr>
          <w:ilvl w:val="0"/>
          <w:numId w:val="15"/>
        </w:numPr>
        <w:spacing w:before="120"/>
        <w:contextualSpacing w:val="0"/>
        <w:rPr>
          <w:rFonts w:ascii="Cambria" w:hAnsi="Cambria"/>
          <w:b/>
        </w:rPr>
      </w:pPr>
      <w:r w:rsidRPr="00391028">
        <w:rPr>
          <w:rFonts w:ascii="Cambria" w:hAnsi="Cambria"/>
          <w:b/>
          <w:u w:val="single"/>
        </w:rPr>
        <w:t>Repeat</w:t>
      </w:r>
      <w:r w:rsidRPr="00391028">
        <w:rPr>
          <w:rFonts w:ascii="Cambria" w:hAnsi="Cambria"/>
          <w:b/>
        </w:rPr>
        <w:t xml:space="preserve"> steps 1</w:t>
      </w:r>
      <w:r w:rsidR="00C81A3E">
        <w:rPr>
          <w:rFonts w:ascii="Cambria" w:hAnsi="Cambria"/>
          <w:b/>
        </w:rPr>
        <w:t>2</w:t>
      </w:r>
      <w:r w:rsidRPr="00391028">
        <w:rPr>
          <w:rFonts w:ascii="Cambria" w:hAnsi="Cambria"/>
          <w:b/>
        </w:rPr>
        <w:t>-1</w:t>
      </w:r>
      <w:r w:rsidR="00C81A3E">
        <w:rPr>
          <w:rFonts w:ascii="Cambria" w:hAnsi="Cambria"/>
          <w:b/>
        </w:rPr>
        <w:t>4</w:t>
      </w:r>
      <w:r w:rsidR="003342A1">
        <w:rPr>
          <w:rFonts w:ascii="Cambria" w:hAnsi="Cambria"/>
          <w:b/>
        </w:rPr>
        <w:t xml:space="preserve"> one more time, for a total of 2 washes</w:t>
      </w:r>
      <w:r w:rsidRPr="00391028">
        <w:rPr>
          <w:rFonts w:ascii="Cambria" w:hAnsi="Cambria"/>
          <w:b/>
        </w:rPr>
        <w:t xml:space="preserve"> </w:t>
      </w:r>
    </w:p>
    <w:p w14:paraId="4DE855BC" w14:textId="705A28C5" w:rsidR="00E635C5" w:rsidRPr="00391028" w:rsidRDefault="00E635C5" w:rsidP="00391028">
      <w:pPr>
        <w:pStyle w:val="ListParagraph"/>
        <w:numPr>
          <w:ilvl w:val="0"/>
          <w:numId w:val="15"/>
        </w:numPr>
        <w:spacing w:before="120"/>
        <w:contextualSpacing w:val="0"/>
        <w:rPr>
          <w:rFonts w:ascii="Cambria" w:hAnsi="Cambria"/>
          <w:b/>
        </w:rPr>
      </w:pPr>
      <w:r w:rsidRPr="00391028">
        <w:rPr>
          <w:rFonts w:ascii="Cambria" w:hAnsi="Cambria"/>
          <w:b/>
        </w:rPr>
        <w:t xml:space="preserve">Add 200 </w:t>
      </w:r>
      <w:r w:rsidRPr="00391028">
        <w:rPr>
          <w:rFonts w:ascii="Cambria" w:hAnsi="Cambria"/>
          <w:b/>
          <w:color w:val="000000"/>
        </w:rPr>
        <w:t>μL</w:t>
      </w:r>
      <w:r w:rsidRPr="00391028">
        <w:rPr>
          <w:rFonts w:ascii="Cambria" w:hAnsi="Cambria"/>
          <w:b/>
        </w:rPr>
        <w:t xml:space="preserve"> </w:t>
      </w:r>
      <w:r w:rsidR="001E1FFA">
        <w:rPr>
          <w:rFonts w:ascii="Cambria" w:hAnsi="Cambria"/>
          <w:b/>
        </w:rPr>
        <w:t xml:space="preserve">of the </w:t>
      </w:r>
      <w:r w:rsidRPr="00391028">
        <w:rPr>
          <w:rFonts w:ascii="Cambria" w:hAnsi="Cambria"/>
          <w:b/>
        </w:rPr>
        <w:t xml:space="preserve">diluted Wash Buffer 1 </w:t>
      </w:r>
      <w:r w:rsidR="001E1FFA">
        <w:rPr>
          <w:rFonts w:ascii="Cambria" w:hAnsi="Cambria"/>
          <w:b/>
        </w:rPr>
        <w:t>at RT and vortex for 2 minutes. P</w:t>
      </w:r>
      <w:r w:rsidRPr="00391028">
        <w:rPr>
          <w:rFonts w:ascii="Cambria" w:hAnsi="Cambria"/>
          <w:b/>
        </w:rPr>
        <w:t>ulse-spin briefly</w:t>
      </w:r>
    </w:p>
    <w:p w14:paraId="652DE2F0" w14:textId="02C881F8" w:rsidR="00E635C5" w:rsidRPr="00391028" w:rsidRDefault="00E635C5" w:rsidP="00391028">
      <w:pPr>
        <w:pStyle w:val="ListParagraph"/>
        <w:numPr>
          <w:ilvl w:val="0"/>
          <w:numId w:val="15"/>
        </w:numPr>
        <w:spacing w:before="120"/>
        <w:contextualSpacing w:val="0"/>
        <w:rPr>
          <w:rFonts w:ascii="Cambria" w:hAnsi="Cambria"/>
          <w:b/>
        </w:rPr>
      </w:pPr>
      <w:r w:rsidRPr="00391028">
        <w:rPr>
          <w:rFonts w:ascii="Cambria" w:hAnsi="Cambria"/>
          <w:b/>
        </w:rPr>
        <w:t xml:space="preserve">Place on </w:t>
      </w:r>
      <w:r w:rsidR="00121081">
        <w:rPr>
          <w:rFonts w:ascii="Cambria" w:hAnsi="Cambria"/>
          <w:b/>
        </w:rPr>
        <w:t xml:space="preserve">the </w:t>
      </w:r>
      <w:r w:rsidRPr="00391028">
        <w:rPr>
          <w:rFonts w:ascii="Cambria" w:hAnsi="Cambria"/>
          <w:b/>
        </w:rPr>
        <w:t xml:space="preserve">magnet and </w:t>
      </w:r>
      <w:r w:rsidR="00121081">
        <w:rPr>
          <w:rFonts w:ascii="Cambria" w:hAnsi="Cambria"/>
          <w:b/>
        </w:rPr>
        <w:t>discard</w:t>
      </w:r>
      <w:r w:rsidR="00BF25CA">
        <w:rPr>
          <w:rFonts w:ascii="Cambria" w:hAnsi="Cambria"/>
          <w:b/>
        </w:rPr>
        <w:t xml:space="preserve"> the</w:t>
      </w:r>
      <w:r w:rsidRPr="00391028">
        <w:rPr>
          <w:rFonts w:ascii="Cambria" w:hAnsi="Cambria"/>
          <w:b/>
        </w:rPr>
        <w:t xml:space="preserve"> supernatant</w:t>
      </w:r>
    </w:p>
    <w:p w14:paraId="2C6802A1" w14:textId="2FE64019" w:rsidR="00E635C5" w:rsidRPr="00391028" w:rsidRDefault="00E635C5" w:rsidP="00391028">
      <w:pPr>
        <w:pStyle w:val="ListParagraph"/>
        <w:numPr>
          <w:ilvl w:val="0"/>
          <w:numId w:val="15"/>
        </w:numPr>
        <w:spacing w:before="120"/>
        <w:contextualSpacing w:val="0"/>
        <w:rPr>
          <w:rFonts w:ascii="Cambria" w:hAnsi="Cambria"/>
          <w:b/>
        </w:rPr>
      </w:pPr>
      <w:r w:rsidRPr="00391028">
        <w:rPr>
          <w:rFonts w:ascii="Cambria" w:hAnsi="Cambria"/>
          <w:b/>
        </w:rPr>
        <w:t xml:space="preserve">Add 200 </w:t>
      </w:r>
      <w:r w:rsidRPr="00391028">
        <w:rPr>
          <w:rFonts w:ascii="Cambria" w:hAnsi="Cambria"/>
          <w:b/>
          <w:color w:val="000000"/>
        </w:rPr>
        <w:t>μL</w:t>
      </w:r>
      <w:r w:rsidRPr="00391028">
        <w:rPr>
          <w:rFonts w:ascii="Cambria" w:hAnsi="Cambria"/>
          <w:b/>
        </w:rPr>
        <w:t xml:space="preserve"> </w:t>
      </w:r>
      <w:r w:rsidR="00BF25CA">
        <w:rPr>
          <w:rFonts w:ascii="Cambria" w:hAnsi="Cambria"/>
          <w:b/>
        </w:rPr>
        <w:t xml:space="preserve">of the </w:t>
      </w:r>
      <w:r w:rsidRPr="00391028">
        <w:rPr>
          <w:rFonts w:ascii="Cambria" w:hAnsi="Cambria"/>
          <w:b/>
        </w:rPr>
        <w:t xml:space="preserve">diluted Wash Buffer 2 </w:t>
      </w:r>
      <w:r w:rsidR="00BF25CA">
        <w:rPr>
          <w:rFonts w:ascii="Cambria" w:hAnsi="Cambria"/>
          <w:b/>
        </w:rPr>
        <w:t>at RT and vortex for 1 minute. P</w:t>
      </w:r>
      <w:r w:rsidRPr="00391028">
        <w:rPr>
          <w:rFonts w:ascii="Cambria" w:hAnsi="Cambria"/>
          <w:b/>
        </w:rPr>
        <w:t>ulse-spin briefly</w:t>
      </w:r>
    </w:p>
    <w:p w14:paraId="2D39B47B" w14:textId="1B7347C4" w:rsidR="00E635C5" w:rsidRPr="00391028" w:rsidRDefault="00E635C5" w:rsidP="00391028">
      <w:pPr>
        <w:pStyle w:val="ListParagraph"/>
        <w:numPr>
          <w:ilvl w:val="0"/>
          <w:numId w:val="15"/>
        </w:numPr>
        <w:spacing w:before="120"/>
        <w:contextualSpacing w:val="0"/>
        <w:rPr>
          <w:rFonts w:ascii="Cambria" w:hAnsi="Cambria"/>
          <w:b/>
        </w:rPr>
      </w:pPr>
      <w:r w:rsidRPr="00391028">
        <w:rPr>
          <w:rFonts w:ascii="Cambria" w:hAnsi="Cambria"/>
          <w:b/>
        </w:rPr>
        <w:t xml:space="preserve">Place on </w:t>
      </w:r>
      <w:r w:rsidR="00F91552">
        <w:rPr>
          <w:rFonts w:ascii="Cambria" w:hAnsi="Cambria"/>
          <w:b/>
        </w:rPr>
        <w:t xml:space="preserve">the </w:t>
      </w:r>
      <w:r w:rsidRPr="00391028">
        <w:rPr>
          <w:rFonts w:ascii="Cambria" w:hAnsi="Cambria"/>
          <w:b/>
        </w:rPr>
        <w:t xml:space="preserve">magnet and </w:t>
      </w:r>
      <w:r w:rsidR="00F91552">
        <w:rPr>
          <w:rFonts w:ascii="Cambria" w:hAnsi="Cambria"/>
          <w:b/>
        </w:rPr>
        <w:t>discard the</w:t>
      </w:r>
      <w:r w:rsidRPr="00391028">
        <w:rPr>
          <w:rFonts w:ascii="Cambria" w:hAnsi="Cambria"/>
          <w:b/>
        </w:rPr>
        <w:t xml:space="preserve"> supernatant</w:t>
      </w:r>
    </w:p>
    <w:p w14:paraId="19CD8BEE" w14:textId="121B958D" w:rsidR="00E635C5" w:rsidRPr="00391028" w:rsidRDefault="00E635C5" w:rsidP="00391028">
      <w:pPr>
        <w:pStyle w:val="ListParagraph"/>
        <w:numPr>
          <w:ilvl w:val="0"/>
          <w:numId w:val="15"/>
        </w:numPr>
        <w:spacing w:before="120"/>
        <w:contextualSpacing w:val="0"/>
        <w:rPr>
          <w:rFonts w:ascii="Cambria" w:hAnsi="Cambria"/>
          <w:b/>
        </w:rPr>
      </w:pPr>
      <w:r w:rsidRPr="00391028">
        <w:rPr>
          <w:rFonts w:ascii="Cambria" w:hAnsi="Cambria"/>
          <w:b/>
        </w:rPr>
        <w:t xml:space="preserve">Add 200 </w:t>
      </w:r>
      <w:r w:rsidRPr="00391028">
        <w:rPr>
          <w:rFonts w:ascii="Cambria" w:hAnsi="Cambria"/>
          <w:b/>
          <w:color w:val="000000"/>
        </w:rPr>
        <w:t xml:space="preserve">μL </w:t>
      </w:r>
      <w:r w:rsidR="00313FF5">
        <w:rPr>
          <w:rFonts w:ascii="Cambria" w:hAnsi="Cambria"/>
          <w:b/>
          <w:color w:val="000000"/>
        </w:rPr>
        <w:t xml:space="preserve">of </w:t>
      </w:r>
      <w:r w:rsidRPr="00391028">
        <w:rPr>
          <w:rFonts w:ascii="Cambria" w:hAnsi="Cambria"/>
          <w:b/>
          <w:color w:val="000000"/>
        </w:rPr>
        <w:t xml:space="preserve">diluted Wash Buffer 3 </w:t>
      </w:r>
      <w:r w:rsidR="00313FF5">
        <w:rPr>
          <w:rFonts w:ascii="Cambria" w:hAnsi="Cambria"/>
          <w:b/>
          <w:color w:val="000000"/>
        </w:rPr>
        <w:t xml:space="preserve">at RT </w:t>
      </w:r>
      <w:r w:rsidRPr="00391028">
        <w:rPr>
          <w:rFonts w:ascii="Cambria" w:hAnsi="Cambria"/>
          <w:b/>
          <w:color w:val="000000"/>
        </w:rPr>
        <w:t>and vortex for 30 seconds</w:t>
      </w:r>
      <w:r w:rsidR="00951353">
        <w:rPr>
          <w:rFonts w:ascii="Cambria" w:hAnsi="Cambria"/>
          <w:b/>
          <w:color w:val="000000"/>
        </w:rPr>
        <w:t>. P</w:t>
      </w:r>
      <w:r w:rsidRPr="00391028">
        <w:rPr>
          <w:rFonts w:ascii="Cambria" w:hAnsi="Cambria"/>
          <w:b/>
          <w:color w:val="000000"/>
        </w:rPr>
        <w:t xml:space="preserve">ulse-spin briefly </w:t>
      </w:r>
    </w:p>
    <w:p w14:paraId="7D7DFA9B" w14:textId="6CBD7588" w:rsidR="00E635C5" w:rsidRPr="00391028" w:rsidRDefault="00E635C5" w:rsidP="00391028">
      <w:pPr>
        <w:pStyle w:val="ListParagraph"/>
        <w:numPr>
          <w:ilvl w:val="0"/>
          <w:numId w:val="15"/>
        </w:numPr>
        <w:spacing w:before="120"/>
        <w:contextualSpacing w:val="0"/>
        <w:rPr>
          <w:rFonts w:ascii="Cambria" w:hAnsi="Cambria"/>
          <w:b/>
        </w:rPr>
      </w:pPr>
      <w:r w:rsidRPr="00391028">
        <w:rPr>
          <w:rFonts w:ascii="Cambria" w:hAnsi="Cambria"/>
          <w:b/>
        </w:rPr>
        <w:t xml:space="preserve">Place on </w:t>
      </w:r>
      <w:r w:rsidR="009744D5">
        <w:rPr>
          <w:rFonts w:ascii="Cambria" w:hAnsi="Cambria"/>
          <w:b/>
        </w:rPr>
        <w:t xml:space="preserve">the </w:t>
      </w:r>
      <w:r w:rsidRPr="00391028">
        <w:rPr>
          <w:rFonts w:ascii="Cambria" w:hAnsi="Cambria"/>
          <w:b/>
        </w:rPr>
        <w:t xml:space="preserve">magnet and </w:t>
      </w:r>
      <w:r w:rsidR="009744D5">
        <w:rPr>
          <w:rFonts w:ascii="Cambria" w:hAnsi="Cambria"/>
          <w:b/>
        </w:rPr>
        <w:t>discard the</w:t>
      </w:r>
      <w:r w:rsidRPr="00391028">
        <w:rPr>
          <w:rFonts w:ascii="Cambria" w:hAnsi="Cambria"/>
          <w:b/>
        </w:rPr>
        <w:t xml:space="preserve"> supernatant</w:t>
      </w:r>
    </w:p>
    <w:p w14:paraId="650401A5" w14:textId="1E13D882" w:rsidR="00E635C5" w:rsidRPr="00391028" w:rsidRDefault="00E635C5" w:rsidP="00391028">
      <w:pPr>
        <w:pStyle w:val="ListParagraph"/>
        <w:numPr>
          <w:ilvl w:val="0"/>
          <w:numId w:val="15"/>
        </w:numPr>
        <w:spacing w:before="120"/>
        <w:contextualSpacing w:val="0"/>
        <w:rPr>
          <w:rFonts w:ascii="Cambria" w:hAnsi="Cambria"/>
          <w:b/>
        </w:rPr>
      </w:pPr>
      <w:r w:rsidRPr="00391028">
        <w:rPr>
          <w:rFonts w:ascii="Cambria" w:hAnsi="Cambria"/>
          <w:b/>
        </w:rPr>
        <w:t xml:space="preserve">Add 94 </w:t>
      </w:r>
      <w:r w:rsidRPr="00391028">
        <w:rPr>
          <w:rFonts w:ascii="Cambria" w:hAnsi="Cambria"/>
          <w:b/>
          <w:color w:val="000000"/>
        </w:rPr>
        <w:t xml:space="preserve">μL </w:t>
      </w:r>
      <w:r w:rsidR="0027504A">
        <w:rPr>
          <w:rFonts w:ascii="Cambria" w:hAnsi="Cambria"/>
          <w:b/>
          <w:color w:val="000000"/>
        </w:rPr>
        <w:t xml:space="preserve">of </w:t>
      </w:r>
      <w:r w:rsidRPr="00391028">
        <w:rPr>
          <w:rFonts w:ascii="Cambria" w:hAnsi="Cambria"/>
          <w:b/>
          <w:color w:val="000000"/>
        </w:rPr>
        <w:t>PCR-grade H</w:t>
      </w:r>
      <w:r w:rsidRPr="0027504A">
        <w:rPr>
          <w:rFonts w:ascii="Cambria" w:hAnsi="Cambria"/>
          <w:b/>
          <w:color w:val="000000"/>
          <w:vertAlign w:val="subscript"/>
        </w:rPr>
        <w:t>2</w:t>
      </w:r>
      <w:r w:rsidRPr="00391028">
        <w:rPr>
          <w:rFonts w:ascii="Cambria" w:hAnsi="Cambria"/>
          <w:b/>
          <w:color w:val="000000"/>
        </w:rPr>
        <w:t xml:space="preserve">O to resuspend beads </w:t>
      </w:r>
      <w:r w:rsidR="0027504A">
        <w:rPr>
          <w:rFonts w:ascii="Cambria" w:hAnsi="Cambria"/>
          <w:b/>
          <w:color w:val="000000"/>
        </w:rPr>
        <w:t>and</w:t>
      </w:r>
      <w:r w:rsidRPr="00391028">
        <w:rPr>
          <w:rFonts w:ascii="Cambria" w:hAnsi="Cambria"/>
          <w:b/>
          <w:color w:val="000000"/>
        </w:rPr>
        <w:t xml:space="preserve"> continue </w:t>
      </w:r>
      <w:r w:rsidR="00B55E89">
        <w:rPr>
          <w:rFonts w:ascii="Cambria" w:hAnsi="Cambria"/>
          <w:b/>
          <w:color w:val="000000"/>
        </w:rPr>
        <w:t>with</w:t>
      </w:r>
      <w:r w:rsidR="0027504A">
        <w:rPr>
          <w:rFonts w:ascii="Cambria" w:hAnsi="Cambria"/>
          <w:b/>
          <w:color w:val="000000"/>
        </w:rPr>
        <w:t xml:space="preserve"> the </w:t>
      </w:r>
      <w:r w:rsidRPr="00391028">
        <w:rPr>
          <w:rFonts w:ascii="Cambria" w:hAnsi="Cambria"/>
          <w:b/>
          <w:color w:val="000000"/>
        </w:rPr>
        <w:t>PCR Amplification</w:t>
      </w:r>
    </w:p>
    <w:p w14:paraId="65C00229" w14:textId="70DFDAA2" w:rsidR="00E635C5" w:rsidRPr="00391028" w:rsidRDefault="00E635C5" w:rsidP="00391028">
      <w:pPr>
        <w:pStyle w:val="ListParagraph"/>
        <w:numPr>
          <w:ilvl w:val="1"/>
          <w:numId w:val="17"/>
        </w:numPr>
        <w:spacing w:before="120"/>
        <w:contextualSpacing w:val="0"/>
        <w:rPr>
          <w:rFonts w:ascii="Cambria" w:hAnsi="Cambria"/>
          <w:b/>
        </w:rPr>
      </w:pPr>
      <w:r w:rsidRPr="00391028">
        <w:rPr>
          <w:rFonts w:ascii="Cambria" w:hAnsi="Cambria"/>
          <w:b/>
          <w:color w:val="000000"/>
        </w:rPr>
        <w:t xml:space="preserve">There is no need to elute </w:t>
      </w:r>
      <w:r w:rsidR="00B55E89">
        <w:rPr>
          <w:rFonts w:ascii="Cambria" w:hAnsi="Cambria"/>
          <w:b/>
          <w:color w:val="000000"/>
        </w:rPr>
        <w:t xml:space="preserve">the </w:t>
      </w:r>
      <w:r w:rsidRPr="00391028">
        <w:rPr>
          <w:rFonts w:ascii="Cambria" w:hAnsi="Cambria"/>
          <w:b/>
          <w:color w:val="000000"/>
        </w:rPr>
        <w:t xml:space="preserve">DNA off </w:t>
      </w:r>
      <w:r w:rsidR="00B55E89">
        <w:rPr>
          <w:rFonts w:ascii="Cambria" w:hAnsi="Cambria"/>
          <w:b/>
          <w:color w:val="000000"/>
        </w:rPr>
        <w:t xml:space="preserve">the </w:t>
      </w:r>
      <w:r w:rsidRPr="00391028">
        <w:rPr>
          <w:rFonts w:ascii="Cambria" w:hAnsi="Cambria"/>
          <w:b/>
          <w:color w:val="000000"/>
        </w:rPr>
        <w:t xml:space="preserve">beads.  </w:t>
      </w:r>
      <w:r w:rsidR="00B55E89">
        <w:rPr>
          <w:rFonts w:ascii="Cambria" w:hAnsi="Cambria"/>
          <w:b/>
          <w:color w:val="000000"/>
        </w:rPr>
        <w:t>Both b</w:t>
      </w:r>
      <w:r w:rsidRPr="00391028">
        <w:rPr>
          <w:rFonts w:ascii="Cambria" w:hAnsi="Cambria"/>
          <w:b/>
          <w:color w:val="000000"/>
        </w:rPr>
        <w:t xml:space="preserve">eads and </w:t>
      </w:r>
      <w:r w:rsidR="00B55E89">
        <w:rPr>
          <w:rFonts w:ascii="Cambria" w:hAnsi="Cambria"/>
          <w:b/>
          <w:color w:val="000000"/>
        </w:rPr>
        <w:t xml:space="preserve">the </w:t>
      </w:r>
      <w:r w:rsidRPr="00391028">
        <w:rPr>
          <w:rFonts w:ascii="Cambria" w:hAnsi="Cambria"/>
          <w:b/>
          <w:color w:val="000000"/>
        </w:rPr>
        <w:t>c</w:t>
      </w:r>
      <w:r w:rsidR="007A3863">
        <w:rPr>
          <w:rFonts w:ascii="Cambria" w:hAnsi="Cambria"/>
          <w:b/>
          <w:color w:val="000000"/>
        </w:rPr>
        <w:t xml:space="preserve">aptured DNA will be used </w:t>
      </w:r>
      <w:r w:rsidRPr="00391028">
        <w:rPr>
          <w:rFonts w:ascii="Cambria" w:hAnsi="Cambria"/>
          <w:b/>
          <w:color w:val="000000"/>
        </w:rPr>
        <w:t xml:space="preserve">in </w:t>
      </w:r>
      <w:r w:rsidR="007A3863">
        <w:rPr>
          <w:rFonts w:ascii="Cambria" w:hAnsi="Cambria"/>
          <w:b/>
          <w:color w:val="000000"/>
        </w:rPr>
        <w:t xml:space="preserve">the </w:t>
      </w:r>
      <w:r w:rsidRPr="00391028">
        <w:rPr>
          <w:rFonts w:ascii="Cambria" w:hAnsi="Cambria"/>
          <w:b/>
          <w:color w:val="000000"/>
        </w:rPr>
        <w:t>PCR amplification.</w:t>
      </w:r>
    </w:p>
    <w:p w14:paraId="121FDC54" w14:textId="77777777" w:rsidR="00E635C5" w:rsidRPr="00E635C5" w:rsidRDefault="00E635C5" w:rsidP="00E635C5">
      <w:pPr>
        <w:pStyle w:val="ListParagraph"/>
        <w:rPr>
          <w:rFonts w:ascii="Cambria" w:hAnsi="Cambria"/>
          <w:color w:val="000000"/>
        </w:rPr>
      </w:pPr>
    </w:p>
    <w:p w14:paraId="6B543889" w14:textId="77777777" w:rsidR="00E635C5" w:rsidRPr="00E635C5" w:rsidRDefault="00E635C5" w:rsidP="00391028">
      <w:pPr>
        <w:spacing w:after="120"/>
        <w:rPr>
          <w:rFonts w:ascii="Cambria" w:hAnsi="Cambria"/>
          <w:b/>
          <w:i/>
          <w:u w:val="single"/>
        </w:rPr>
      </w:pPr>
      <w:r w:rsidRPr="00E635C5">
        <w:rPr>
          <w:rFonts w:ascii="Cambria" w:hAnsi="Cambria"/>
          <w:b/>
          <w:i/>
          <w:u w:val="single"/>
        </w:rPr>
        <w:t>PCR Amplification</w:t>
      </w:r>
    </w:p>
    <w:p w14:paraId="15384D0B" w14:textId="4318C46E" w:rsidR="00F34C25" w:rsidRPr="00F34C25" w:rsidRDefault="00F34C25" w:rsidP="00F34C25">
      <w:pPr>
        <w:pStyle w:val="ListParagraph"/>
        <w:numPr>
          <w:ilvl w:val="0"/>
          <w:numId w:val="15"/>
        </w:numPr>
        <w:spacing w:before="120"/>
        <w:contextualSpacing w:val="0"/>
        <w:rPr>
          <w:rFonts w:ascii="Cambria" w:hAnsi="Cambria"/>
          <w:b/>
          <w:color w:val="000000"/>
        </w:rPr>
      </w:pPr>
      <w:r>
        <w:rPr>
          <w:rFonts w:ascii="Cambria" w:hAnsi="Cambria"/>
          <w:b/>
        </w:rPr>
        <w:t xml:space="preserve"> To the DNA+bead mixture add:</w:t>
      </w:r>
    </w:p>
    <w:p w14:paraId="1F15BF8C" w14:textId="283495DD" w:rsidR="00F34C25" w:rsidRDefault="00F34C25" w:rsidP="00F34C25">
      <w:pPr>
        <w:pStyle w:val="ListParagraph"/>
        <w:numPr>
          <w:ilvl w:val="1"/>
          <w:numId w:val="15"/>
        </w:numPr>
        <w:spacing w:before="120"/>
        <w:contextualSpacing w:val="0"/>
        <w:rPr>
          <w:rFonts w:ascii="Cambria" w:hAnsi="Cambria"/>
          <w:b/>
          <w:color w:val="000000"/>
        </w:rPr>
      </w:pPr>
      <w:r>
        <w:rPr>
          <w:rFonts w:ascii="Cambria" w:hAnsi="Cambria"/>
          <w:b/>
        </w:rPr>
        <w:t xml:space="preserve"> </w:t>
      </w:r>
      <w:r w:rsidR="00E635C5" w:rsidRPr="0049302C">
        <w:rPr>
          <w:rFonts w:ascii="Cambria" w:hAnsi="Cambria"/>
          <w:b/>
        </w:rPr>
        <w:t xml:space="preserve">100 </w:t>
      </w:r>
      <w:r w:rsidR="00E635C5" w:rsidRPr="0049302C">
        <w:rPr>
          <w:rFonts w:ascii="Cambria" w:hAnsi="Cambria"/>
          <w:b/>
          <w:color w:val="000000"/>
        </w:rPr>
        <w:t xml:space="preserve">μL </w:t>
      </w:r>
      <w:r w:rsidR="00036428" w:rsidRPr="0049302C">
        <w:rPr>
          <w:rFonts w:ascii="Cambria" w:hAnsi="Cambria"/>
          <w:b/>
          <w:color w:val="000000"/>
        </w:rPr>
        <w:t xml:space="preserve">of </w:t>
      </w:r>
      <w:r w:rsidR="00E635C5" w:rsidRPr="0049302C">
        <w:rPr>
          <w:rFonts w:ascii="Cambria" w:hAnsi="Cambria"/>
          <w:b/>
          <w:color w:val="000000"/>
        </w:rPr>
        <w:t>KAPA 2x HiFI HotStar</w:t>
      </w:r>
      <w:r>
        <w:rPr>
          <w:rFonts w:ascii="Cambria" w:hAnsi="Cambria"/>
          <w:b/>
          <w:color w:val="000000"/>
        </w:rPr>
        <w:t>t Mix (#KM2602, KM2612, KM2605 a</w:t>
      </w:r>
      <w:r w:rsidR="00E635C5" w:rsidRPr="0049302C">
        <w:rPr>
          <w:rFonts w:ascii="Cambria" w:hAnsi="Cambria"/>
          <w:b/>
          <w:color w:val="000000"/>
        </w:rPr>
        <w:t xml:space="preserve">t -20C), </w:t>
      </w:r>
    </w:p>
    <w:p w14:paraId="1909DE8D" w14:textId="04661A54" w:rsidR="00E635C5" w:rsidRPr="0049302C" w:rsidRDefault="00E635C5" w:rsidP="00F34C25">
      <w:pPr>
        <w:pStyle w:val="ListParagraph"/>
        <w:numPr>
          <w:ilvl w:val="1"/>
          <w:numId w:val="15"/>
        </w:numPr>
        <w:spacing w:before="120"/>
        <w:contextualSpacing w:val="0"/>
        <w:rPr>
          <w:rFonts w:ascii="Cambria" w:hAnsi="Cambria"/>
          <w:b/>
          <w:color w:val="000000"/>
        </w:rPr>
      </w:pPr>
      <w:r w:rsidRPr="0049302C">
        <w:rPr>
          <w:rFonts w:ascii="Cambria" w:hAnsi="Cambria"/>
          <w:b/>
          <w:color w:val="000000"/>
        </w:rPr>
        <w:t xml:space="preserve">6 μL </w:t>
      </w:r>
      <w:r w:rsidR="00F34C25">
        <w:rPr>
          <w:rFonts w:ascii="Cambria" w:hAnsi="Cambria"/>
          <w:b/>
          <w:color w:val="000000"/>
        </w:rPr>
        <w:t xml:space="preserve">of </w:t>
      </w:r>
      <w:r w:rsidRPr="0049302C">
        <w:rPr>
          <w:rFonts w:ascii="Cambria" w:hAnsi="Cambria"/>
          <w:b/>
          <w:color w:val="000000"/>
        </w:rPr>
        <w:t xml:space="preserve">BioScience primers (20 μM each primer) </w:t>
      </w:r>
    </w:p>
    <w:p w14:paraId="2AAB8796" w14:textId="3188635F" w:rsidR="00E635C5" w:rsidRPr="00391028" w:rsidRDefault="00E635C5" w:rsidP="00F34C25">
      <w:pPr>
        <w:pStyle w:val="ListParagraph"/>
        <w:numPr>
          <w:ilvl w:val="0"/>
          <w:numId w:val="15"/>
        </w:numPr>
        <w:spacing w:before="120"/>
        <w:contextualSpacing w:val="0"/>
        <w:rPr>
          <w:rFonts w:ascii="Cambria" w:hAnsi="Cambria"/>
          <w:b/>
        </w:rPr>
      </w:pPr>
      <w:r w:rsidRPr="00391028">
        <w:rPr>
          <w:rFonts w:ascii="Cambria" w:hAnsi="Cambria"/>
          <w:b/>
        </w:rPr>
        <w:t xml:space="preserve">Split </w:t>
      </w:r>
      <w:r w:rsidR="00A546CC">
        <w:rPr>
          <w:rFonts w:ascii="Cambria" w:hAnsi="Cambria"/>
          <w:b/>
        </w:rPr>
        <w:t>reaction into two</w:t>
      </w:r>
      <w:r w:rsidRPr="00391028">
        <w:rPr>
          <w:rFonts w:ascii="Cambria" w:hAnsi="Cambria"/>
          <w:b/>
        </w:rPr>
        <w:t xml:space="preserve"> 0.2 mL PCR tubes</w:t>
      </w:r>
      <w:r w:rsidR="00A546CC">
        <w:rPr>
          <w:rFonts w:ascii="Cambria" w:hAnsi="Cambria"/>
          <w:b/>
        </w:rPr>
        <w:t xml:space="preserve"> (1</w:t>
      </w:r>
      <w:r w:rsidRPr="00391028">
        <w:rPr>
          <w:rFonts w:ascii="Cambria" w:hAnsi="Cambria"/>
          <w:b/>
        </w:rPr>
        <w:t xml:space="preserve">00 </w:t>
      </w:r>
      <w:r w:rsidRPr="00391028">
        <w:rPr>
          <w:rFonts w:ascii="Cambria" w:hAnsi="Cambria"/>
          <w:b/>
          <w:color w:val="000000"/>
        </w:rPr>
        <w:t xml:space="preserve">μL </w:t>
      </w:r>
      <w:r w:rsidR="00862989">
        <w:rPr>
          <w:rFonts w:ascii="Cambria" w:hAnsi="Cambria"/>
          <w:b/>
          <w:color w:val="000000"/>
        </w:rPr>
        <w:t xml:space="preserve">on </w:t>
      </w:r>
      <w:r w:rsidRPr="00391028">
        <w:rPr>
          <w:rFonts w:ascii="Cambria" w:hAnsi="Cambria"/>
          <w:b/>
          <w:color w:val="000000"/>
        </w:rPr>
        <w:t>each</w:t>
      </w:r>
      <w:r w:rsidR="00A546CC">
        <w:rPr>
          <w:rFonts w:ascii="Cambria" w:hAnsi="Cambria"/>
          <w:b/>
          <w:color w:val="000000"/>
        </w:rPr>
        <w:t xml:space="preserve"> tube)</w:t>
      </w:r>
    </w:p>
    <w:p w14:paraId="117D6075" w14:textId="0B996B43" w:rsidR="00E635C5" w:rsidRPr="00391028" w:rsidRDefault="00E635C5" w:rsidP="00F34C25">
      <w:pPr>
        <w:pStyle w:val="ListParagraph"/>
        <w:numPr>
          <w:ilvl w:val="0"/>
          <w:numId w:val="15"/>
        </w:numPr>
        <w:spacing w:before="120"/>
        <w:contextualSpacing w:val="0"/>
        <w:rPr>
          <w:rFonts w:ascii="Cambria" w:hAnsi="Cambria"/>
          <w:b/>
        </w:rPr>
      </w:pPr>
      <w:r w:rsidRPr="00391028">
        <w:rPr>
          <w:rFonts w:ascii="Cambria" w:hAnsi="Cambria"/>
          <w:b/>
        </w:rPr>
        <w:t xml:space="preserve">PCR program: </w:t>
      </w:r>
      <w:r w:rsidR="00E31B80">
        <w:rPr>
          <w:rFonts w:ascii="Cambria" w:hAnsi="Cambria"/>
          <w:b/>
        </w:rPr>
        <w:t>“</w:t>
      </w:r>
      <w:r w:rsidRPr="00391028">
        <w:rPr>
          <w:rFonts w:ascii="Cambria" w:hAnsi="Cambria"/>
          <w:b/>
          <w:highlight w:val="yellow"/>
        </w:rPr>
        <w:t>EXOME/KAPA_12</w:t>
      </w:r>
      <w:r w:rsidR="00E31B80">
        <w:rPr>
          <w:rFonts w:ascii="Cambria" w:hAnsi="Cambria"/>
          <w:b/>
        </w:rPr>
        <w:t>“</w:t>
      </w:r>
      <w:r w:rsidRPr="00391028">
        <w:rPr>
          <w:rFonts w:ascii="Cambria" w:hAnsi="Cambria"/>
          <w:b/>
        </w:rPr>
        <w:t xml:space="preserve"> </w:t>
      </w:r>
      <w:r w:rsidRPr="00391028">
        <w:rPr>
          <w:rFonts w:ascii="Cambria" w:hAnsi="Cambria"/>
          <w:b/>
          <w:highlight w:val="lightGray"/>
          <w:u w:val="single"/>
        </w:rPr>
        <w:sym w:font="Wingdings" w:char="F0DF"/>
      </w:r>
      <w:r w:rsidRPr="00391028">
        <w:rPr>
          <w:rFonts w:ascii="Cambria" w:hAnsi="Cambria"/>
          <w:b/>
          <w:highlight w:val="lightGray"/>
          <w:u w:val="single"/>
        </w:rPr>
        <w:t>this number changes from experiment to experiment!!</w:t>
      </w:r>
      <w:r w:rsidRPr="00391028">
        <w:rPr>
          <w:rFonts w:ascii="Cambria" w:hAnsi="Cambria"/>
          <w:b/>
          <w:u w:val="single"/>
        </w:rPr>
        <w:t xml:space="preserve"> </w:t>
      </w:r>
      <w:r w:rsidRPr="00E31B80">
        <w:rPr>
          <w:rFonts w:ascii="Cambria" w:hAnsi="Cambria"/>
          <w:b/>
        </w:rPr>
        <w:t>Try to use the least amount of PCR cycles possible</w:t>
      </w:r>
    </w:p>
    <w:p w14:paraId="11EA2F9D" w14:textId="01E45094" w:rsidR="00E635C5" w:rsidRPr="00E635C5" w:rsidRDefault="006C7636" w:rsidP="00391028">
      <w:pPr>
        <w:pStyle w:val="ListParagraph"/>
        <w:numPr>
          <w:ilvl w:val="1"/>
          <w:numId w:val="12"/>
        </w:numPr>
        <w:spacing w:before="120"/>
        <w:contextualSpacing w:val="0"/>
        <w:rPr>
          <w:rFonts w:ascii="Cambria" w:hAnsi="Cambria"/>
        </w:rPr>
      </w:pPr>
      <w:r>
        <w:rPr>
          <w:rFonts w:ascii="Cambria" w:hAnsi="Cambria"/>
        </w:rPr>
        <w:t xml:space="preserve">Set </w:t>
      </w:r>
      <w:r w:rsidR="00E635C5" w:rsidRPr="00E635C5">
        <w:rPr>
          <w:rFonts w:ascii="Cambria" w:hAnsi="Cambria"/>
        </w:rPr>
        <w:t xml:space="preserve">Lid </w:t>
      </w:r>
      <w:r>
        <w:rPr>
          <w:rFonts w:ascii="Cambria" w:hAnsi="Cambria"/>
        </w:rPr>
        <w:t xml:space="preserve">to </w:t>
      </w:r>
      <w:r w:rsidR="00E635C5" w:rsidRPr="00E635C5">
        <w:rPr>
          <w:rFonts w:ascii="Cambria" w:hAnsi="Cambria"/>
        </w:rPr>
        <w:t>tracking</w:t>
      </w:r>
    </w:p>
    <w:p w14:paraId="60315BF8" w14:textId="57E49F86" w:rsidR="00E635C5" w:rsidRPr="00E635C5" w:rsidRDefault="00391028" w:rsidP="00391028">
      <w:pPr>
        <w:pStyle w:val="ListParagraph"/>
        <w:numPr>
          <w:ilvl w:val="1"/>
          <w:numId w:val="12"/>
        </w:numPr>
        <w:rPr>
          <w:rFonts w:ascii="Cambria" w:hAnsi="Cambria"/>
        </w:rPr>
      </w:pPr>
      <w:r w:rsidRPr="00E635C5">
        <w:rPr>
          <w:rFonts w:ascii="Cambria" w:hAnsi="Cambria"/>
          <w:noProof/>
        </w:rPr>
        <mc:AlternateContent>
          <mc:Choice Requires="wps">
            <w:drawing>
              <wp:anchor distT="0" distB="0" distL="114300" distR="114300" simplePos="0" relativeHeight="251667456" behindDoc="0" locked="0" layoutInCell="1" allowOverlap="1" wp14:anchorId="551AEA21" wp14:editId="0C4B8BE9">
                <wp:simplePos x="0" y="0"/>
                <wp:positionH relativeFrom="column">
                  <wp:posOffset>2971800</wp:posOffset>
                </wp:positionH>
                <wp:positionV relativeFrom="paragraph">
                  <wp:posOffset>43815</wp:posOffset>
                </wp:positionV>
                <wp:extent cx="2514600" cy="10287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25146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C4F54B" w14:textId="30702C89" w:rsidR="00BB2817" w:rsidRPr="004A4DB4" w:rsidRDefault="00BB2817" w:rsidP="00E635C5">
                            <w:pPr>
                              <w:rPr>
                                <w:b/>
                                <w:i/>
                              </w:rPr>
                            </w:pPr>
                            <w:r w:rsidRPr="004A4DB4">
                              <w:rPr>
                                <w:b/>
                                <w:i/>
                              </w:rPr>
                              <w:t>S</w:t>
                            </w:r>
                            <w:r>
                              <w:rPr>
                                <w:b/>
                                <w:i/>
                              </w:rPr>
                              <w:t xml:space="preserve">uggested amplification </w:t>
                            </w:r>
                            <w:r w:rsidRPr="004A4DB4">
                              <w:rPr>
                                <w:b/>
                                <w:i/>
                              </w:rPr>
                              <w:t>cycles</w:t>
                            </w:r>
                          </w:p>
                          <w:p w14:paraId="4F032280" w14:textId="77777777" w:rsidR="00BB2817" w:rsidRDefault="00BB2817" w:rsidP="00E635C5"/>
                          <w:p w14:paraId="464F63D6" w14:textId="77777777" w:rsidR="00BB2817" w:rsidRDefault="00BB2817" w:rsidP="00E635C5">
                            <w:r>
                              <w:t>For T200: 12 cycles</w:t>
                            </w:r>
                          </w:p>
                          <w:p w14:paraId="6EB5F2B0" w14:textId="1359EEB2" w:rsidR="00BB2817" w:rsidRDefault="00BB2817" w:rsidP="00E635C5">
                            <w:r>
                              <w:t>For T1000 or T2000: 11cycles</w:t>
                            </w:r>
                          </w:p>
                          <w:p w14:paraId="552C43FF" w14:textId="77777777" w:rsidR="00BB2817" w:rsidRDefault="00BB2817" w:rsidP="00E635C5">
                            <w:r>
                              <w:t>For V.2 (whole exome): 11cycles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left:0;text-align:left;margin-left:234pt;margin-top:3.45pt;width:198pt;height:8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" filled="f" stroked="f">
                <v:textbox>
                  <w:txbxContent>
                    <w:p w14:paraId="70C4F54B" w14:textId="30702C89" w:rsidR="00BB2817" w:rsidRPr="004A4DB4" w:rsidRDefault="00BB2817" w:rsidP="00E635C5">
                      <w:pPr>
                        <w:rPr>
                          <w:b/>
                          <w:i/>
                        </w:rPr>
                      </w:pPr>
                      <w:r w:rsidRPr="004A4DB4">
                        <w:rPr>
                          <w:b/>
                          <w:i/>
                        </w:rPr>
                        <w:t>S</w:t>
                      </w:r>
                      <w:r>
                        <w:rPr>
                          <w:b/>
                          <w:i/>
                        </w:rPr>
                        <w:t xml:space="preserve">uggested amplification </w:t>
                      </w:r>
                      <w:r w:rsidRPr="004A4DB4">
                        <w:rPr>
                          <w:b/>
                          <w:i/>
                        </w:rPr>
                        <w:t>cycles</w:t>
                      </w:r>
                    </w:p>
                    <w:p w14:paraId="4F032280" w14:textId="77777777" w:rsidR="00BB2817" w:rsidRDefault="00BB2817" w:rsidP="00E635C5"/>
                    <w:p w14:paraId="464F63D6" w14:textId="77777777" w:rsidR="00BB2817" w:rsidRDefault="00BB2817" w:rsidP="00E635C5">
                      <w:r>
                        <w:t>For T200: 12 cycles</w:t>
                      </w:r>
                    </w:p>
                    <w:p w14:paraId="6EB5F2B0" w14:textId="1359EEB2" w:rsidR="00BB2817" w:rsidRDefault="00BB2817" w:rsidP="00E635C5">
                      <w:r>
                        <w:t>For T1000 or T2000: 11cycles</w:t>
                      </w:r>
                    </w:p>
                    <w:p w14:paraId="552C43FF" w14:textId="77777777" w:rsidR="00BB2817" w:rsidRDefault="00BB2817" w:rsidP="00E635C5">
                      <w:r>
                        <w:t>For V.2 (whole exome): 11cycles</w:t>
                      </w:r>
                    </w:p>
                  </w:txbxContent>
                </v:textbox>
                <w10:wrap type="square"/>
              </v:shape>
            </w:pict>
          </mc:Fallback>
        </mc:AlternateContent>
      </w:r>
      <w:r w:rsidR="00E635C5" w:rsidRPr="00E635C5">
        <w:rPr>
          <w:rFonts w:ascii="Cambria" w:hAnsi="Cambria"/>
        </w:rPr>
        <w:t>1 – 98</w:t>
      </w:r>
      <w:r w:rsidR="008306DA" w:rsidRPr="00554145">
        <w:rPr>
          <w:rFonts w:ascii="Cambria" w:hAnsi="Cambria"/>
          <w:b/>
        </w:rPr>
        <w:t>°</w:t>
      </w:r>
      <w:r w:rsidR="00E635C5" w:rsidRPr="00E635C5">
        <w:rPr>
          <w:rFonts w:ascii="Cambria" w:hAnsi="Cambria"/>
        </w:rPr>
        <w:t>C_45sec</w:t>
      </w:r>
    </w:p>
    <w:p w14:paraId="60A2334D" w14:textId="78C8B0C4" w:rsidR="00E635C5" w:rsidRPr="00E635C5" w:rsidRDefault="00E635C5" w:rsidP="00E635C5">
      <w:pPr>
        <w:pStyle w:val="ListParagraph"/>
        <w:ind w:left="1440"/>
        <w:rPr>
          <w:rFonts w:ascii="Cambria" w:hAnsi="Cambria"/>
        </w:rPr>
      </w:pPr>
      <w:r w:rsidRPr="00E635C5">
        <w:rPr>
          <w:rFonts w:ascii="Cambria" w:hAnsi="Cambria"/>
        </w:rPr>
        <w:t>2 – 98</w:t>
      </w:r>
      <w:r w:rsidR="008306DA" w:rsidRPr="00554145">
        <w:rPr>
          <w:rFonts w:ascii="Cambria" w:hAnsi="Cambria"/>
          <w:b/>
        </w:rPr>
        <w:t>°</w:t>
      </w:r>
      <w:r w:rsidRPr="00E635C5">
        <w:rPr>
          <w:rFonts w:ascii="Cambria" w:hAnsi="Cambria"/>
        </w:rPr>
        <w:t>C_15sec</w:t>
      </w:r>
    </w:p>
    <w:p w14:paraId="4996F4A1" w14:textId="46324E48" w:rsidR="00E635C5" w:rsidRPr="00E635C5" w:rsidRDefault="00E635C5" w:rsidP="00E635C5">
      <w:pPr>
        <w:pStyle w:val="ListParagraph"/>
        <w:ind w:left="1440"/>
        <w:rPr>
          <w:rFonts w:ascii="Cambria" w:hAnsi="Cambria"/>
        </w:rPr>
      </w:pPr>
      <w:r w:rsidRPr="00E635C5">
        <w:rPr>
          <w:rFonts w:ascii="Cambria" w:hAnsi="Cambria"/>
        </w:rPr>
        <w:t>3 – 60</w:t>
      </w:r>
      <w:r w:rsidR="008306DA" w:rsidRPr="00554145">
        <w:rPr>
          <w:rFonts w:ascii="Cambria" w:hAnsi="Cambria"/>
          <w:b/>
        </w:rPr>
        <w:t>°</w:t>
      </w:r>
      <w:r w:rsidRPr="00E635C5">
        <w:rPr>
          <w:rFonts w:ascii="Cambria" w:hAnsi="Cambria"/>
        </w:rPr>
        <w:t>C_30sec</w:t>
      </w:r>
    </w:p>
    <w:p w14:paraId="3F338E4B" w14:textId="12F1FC65" w:rsidR="00E635C5" w:rsidRPr="00E635C5" w:rsidRDefault="00E635C5" w:rsidP="00E635C5">
      <w:pPr>
        <w:pStyle w:val="ListParagraph"/>
        <w:ind w:left="1440"/>
        <w:rPr>
          <w:rFonts w:ascii="Cambria" w:hAnsi="Cambria"/>
        </w:rPr>
      </w:pPr>
      <w:r w:rsidRPr="00E635C5">
        <w:rPr>
          <w:rFonts w:ascii="Cambria" w:hAnsi="Cambria"/>
        </w:rPr>
        <w:t>4 – 72</w:t>
      </w:r>
      <w:r w:rsidR="008306DA" w:rsidRPr="00554145">
        <w:rPr>
          <w:rFonts w:ascii="Cambria" w:hAnsi="Cambria"/>
          <w:b/>
        </w:rPr>
        <w:t>°</w:t>
      </w:r>
      <w:r w:rsidRPr="00E635C5">
        <w:rPr>
          <w:rFonts w:ascii="Cambria" w:hAnsi="Cambria"/>
        </w:rPr>
        <w:t>C_30sec</w:t>
      </w:r>
    </w:p>
    <w:p w14:paraId="37E6A9DD" w14:textId="4FDDB376" w:rsidR="00E635C5" w:rsidRPr="00E635C5" w:rsidRDefault="00E635C5" w:rsidP="00E635C5">
      <w:pPr>
        <w:pStyle w:val="ListParagraph"/>
        <w:ind w:left="1440"/>
        <w:rPr>
          <w:rFonts w:ascii="Cambria" w:hAnsi="Cambria"/>
        </w:rPr>
      </w:pPr>
      <w:r w:rsidRPr="00E635C5">
        <w:rPr>
          <w:rFonts w:ascii="Cambria" w:hAnsi="Cambria"/>
        </w:rPr>
        <w:t xml:space="preserve">5 – go to </w:t>
      </w:r>
      <w:r w:rsidR="002E1410">
        <w:rPr>
          <w:rFonts w:ascii="Cambria" w:hAnsi="Cambria"/>
        </w:rPr>
        <w:t xml:space="preserve">step </w:t>
      </w:r>
      <w:r w:rsidRPr="00E635C5">
        <w:rPr>
          <w:rFonts w:ascii="Cambria" w:hAnsi="Cambria"/>
        </w:rPr>
        <w:t xml:space="preserve">2 </w:t>
      </w:r>
      <w:r w:rsidRPr="00E635C5">
        <w:rPr>
          <w:rFonts w:ascii="Cambria" w:hAnsi="Cambria"/>
          <w:highlight w:val="yellow"/>
        </w:rPr>
        <w:t>11more times</w:t>
      </w:r>
    </w:p>
    <w:p w14:paraId="270F5C3A" w14:textId="073AA00B" w:rsidR="00E635C5" w:rsidRPr="00E635C5" w:rsidRDefault="00E635C5" w:rsidP="00E635C5">
      <w:pPr>
        <w:pStyle w:val="ListParagraph"/>
        <w:ind w:left="1440"/>
        <w:rPr>
          <w:rFonts w:ascii="Cambria" w:hAnsi="Cambria"/>
        </w:rPr>
      </w:pPr>
      <w:r w:rsidRPr="00E635C5">
        <w:rPr>
          <w:rFonts w:ascii="Cambria" w:hAnsi="Cambria"/>
        </w:rPr>
        <w:t>6 – 72</w:t>
      </w:r>
      <w:r w:rsidR="002E1410" w:rsidRPr="00554145">
        <w:rPr>
          <w:rFonts w:ascii="Cambria" w:hAnsi="Cambria"/>
          <w:b/>
        </w:rPr>
        <w:t>°</w:t>
      </w:r>
      <w:r w:rsidRPr="00E635C5">
        <w:rPr>
          <w:rFonts w:ascii="Cambria" w:hAnsi="Cambria"/>
        </w:rPr>
        <w:t>C_1min</w:t>
      </w:r>
    </w:p>
    <w:p w14:paraId="1351E7DA" w14:textId="6F1A883B" w:rsidR="00E635C5" w:rsidRPr="00E635C5" w:rsidRDefault="00E635C5" w:rsidP="00E635C5">
      <w:pPr>
        <w:pStyle w:val="ListParagraph"/>
        <w:ind w:left="1440"/>
        <w:rPr>
          <w:rFonts w:ascii="Cambria" w:hAnsi="Cambria"/>
        </w:rPr>
      </w:pPr>
      <w:r w:rsidRPr="00E635C5">
        <w:rPr>
          <w:rFonts w:ascii="Cambria" w:hAnsi="Cambria"/>
        </w:rPr>
        <w:t>7 – 4</w:t>
      </w:r>
      <w:r w:rsidR="002E1410" w:rsidRPr="00554145">
        <w:rPr>
          <w:rFonts w:ascii="Cambria" w:hAnsi="Cambria"/>
          <w:b/>
        </w:rPr>
        <w:t>°</w:t>
      </w:r>
      <w:r w:rsidRPr="00E635C5">
        <w:rPr>
          <w:rFonts w:ascii="Cambria" w:hAnsi="Cambria"/>
        </w:rPr>
        <w:t>C_forever</w:t>
      </w:r>
    </w:p>
    <w:p w14:paraId="48385450" w14:textId="77777777" w:rsidR="00E635C5" w:rsidRPr="00E635C5" w:rsidRDefault="00E635C5" w:rsidP="00E635C5">
      <w:pPr>
        <w:rPr>
          <w:rFonts w:ascii="Cambria" w:hAnsi="Cambria"/>
          <w:i/>
        </w:rPr>
      </w:pPr>
    </w:p>
    <w:p w14:paraId="34074ACB" w14:textId="77777777" w:rsidR="00E635C5" w:rsidRPr="00E635C5" w:rsidRDefault="00E635C5" w:rsidP="00E635C5">
      <w:pPr>
        <w:rPr>
          <w:rFonts w:ascii="Cambria" w:hAnsi="Cambria"/>
          <w:b/>
          <w:i/>
          <w:u w:val="single"/>
        </w:rPr>
      </w:pPr>
      <w:r w:rsidRPr="00E635C5">
        <w:rPr>
          <w:rFonts w:ascii="Cambria" w:hAnsi="Cambria"/>
          <w:b/>
          <w:i/>
          <w:u w:val="single"/>
        </w:rPr>
        <w:t>PCR Clean-up</w:t>
      </w:r>
    </w:p>
    <w:p w14:paraId="16CD1D66" w14:textId="414E6058" w:rsidR="00E635C5" w:rsidRPr="00391028" w:rsidRDefault="00E635C5" w:rsidP="00391028">
      <w:pPr>
        <w:pStyle w:val="ListParagraph"/>
        <w:numPr>
          <w:ilvl w:val="0"/>
          <w:numId w:val="19"/>
        </w:numPr>
        <w:spacing w:before="120"/>
        <w:contextualSpacing w:val="0"/>
        <w:rPr>
          <w:rFonts w:ascii="Cambria" w:hAnsi="Cambria"/>
          <w:b/>
        </w:rPr>
      </w:pPr>
      <w:r w:rsidRPr="00391028">
        <w:rPr>
          <w:rFonts w:ascii="Cambria" w:hAnsi="Cambria"/>
          <w:b/>
        </w:rPr>
        <w:t>Combine</w:t>
      </w:r>
      <w:r w:rsidR="00587AC9">
        <w:rPr>
          <w:rFonts w:ascii="Cambria" w:hAnsi="Cambria"/>
          <w:b/>
        </w:rPr>
        <w:t xml:space="preserve"> the </w:t>
      </w:r>
      <w:r w:rsidRPr="00391028">
        <w:rPr>
          <w:rFonts w:ascii="Cambria" w:hAnsi="Cambria"/>
          <w:b/>
        </w:rPr>
        <w:t xml:space="preserve">2 PCR reactions into </w:t>
      </w:r>
      <w:r w:rsidR="00587AC9">
        <w:rPr>
          <w:rFonts w:ascii="Cambria" w:hAnsi="Cambria"/>
          <w:b/>
        </w:rPr>
        <w:t xml:space="preserve">a </w:t>
      </w:r>
      <w:r w:rsidRPr="00391028">
        <w:rPr>
          <w:rFonts w:ascii="Cambria" w:hAnsi="Cambria"/>
          <w:b/>
        </w:rPr>
        <w:t>1.5 mL tube</w:t>
      </w:r>
    </w:p>
    <w:p w14:paraId="55ED88C0" w14:textId="1A744019" w:rsidR="00E635C5" w:rsidRPr="00391028" w:rsidRDefault="00E635C5" w:rsidP="00391028">
      <w:pPr>
        <w:pStyle w:val="ListParagraph"/>
        <w:numPr>
          <w:ilvl w:val="0"/>
          <w:numId w:val="19"/>
        </w:numPr>
        <w:spacing w:before="120"/>
        <w:contextualSpacing w:val="0"/>
        <w:rPr>
          <w:rFonts w:ascii="Cambria" w:hAnsi="Cambria"/>
          <w:b/>
        </w:rPr>
      </w:pPr>
      <w:r w:rsidRPr="00391028">
        <w:rPr>
          <w:rFonts w:ascii="Cambria" w:hAnsi="Cambria"/>
          <w:b/>
        </w:rPr>
        <w:t xml:space="preserve">Add 360 </w:t>
      </w:r>
      <w:r w:rsidRPr="00391028">
        <w:rPr>
          <w:rFonts w:ascii="Cambria" w:hAnsi="Cambria"/>
          <w:b/>
          <w:color w:val="000000"/>
        </w:rPr>
        <w:t xml:space="preserve">μL </w:t>
      </w:r>
      <w:r w:rsidR="00587AC9">
        <w:rPr>
          <w:rFonts w:ascii="Cambria" w:hAnsi="Cambria"/>
          <w:b/>
          <w:color w:val="000000"/>
        </w:rPr>
        <w:t xml:space="preserve">of the </w:t>
      </w:r>
      <w:r w:rsidRPr="00391028">
        <w:rPr>
          <w:rFonts w:ascii="Cambria" w:hAnsi="Cambria"/>
          <w:b/>
          <w:color w:val="000000"/>
        </w:rPr>
        <w:t xml:space="preserve">SeqCap EZ Purification Beads from </w:t>
      </w:r>
      <w:r w:rsidR="00587AC9">
        <w:rPr>
          <w:rFonts w:ascii="Cambria" w:hAnsi="Cambria"/>
          <w:b/>
          <w:color w:val="000000"/>
        </w:rPr>
        <w:t xml:space="preserve">the </w:t>
      </w:r>
      <w:r w:rsidR="00C06BC1">
        <w:rPr>
          <w:rFonts w:ascii="Cambria" w:hAnsi="Cambria"/>
          <w:b/>
          <w:color w:val="000000"/>
        </w:rPr>
        <w:t xml:space="preserve">kit (Exact </w:t>
      </w:r>
      <w:r w:rsidRPr="00391028">
        <w:rPr>
          <w:rFonts w:ascii="Cambria" w:hAnsi="Cambria"/>
          <w:b/>
          <w:color w:val="000000"/>
        </w:rPr>
        <w:t xml:space="preserve">same </w:t>
      </w:r>
      <w:r w:rsidR="00C06BC1">
        <w:rPr>
          <w:rFonts w:ascii="Cambria" w:hAnsi="Cambria"/>
          <w:b/>
          <w:color w:val="000000"/>
        </w:rPr>
        <w:t>ones as</w:t>
      </w:r>
      <w:r w:rsidRPr="00391028">
        <w:rPr>
          <w:rFonts w:ascii="Cambria" w:hAnsi="Cambria"/>
          <w:b/>
          <w:color w:val="000000"/>
        </w:rPr>
        <w:t xml:space="preserve"> sold by Beckman Coulter, Ampure XP beads)</w:t>
      </w:r>
      <w:r w:rsidR="00C06BC1">
        <w:rPr>
          <w:rFonts w:ascii="Cambria" w:hAnsi="Cambria"/>
          <w:b/>
          <w:color w:val="000000"/>
        </w:rPr>
        <w:t>. Pipet up and down until mixture is homogeneous.</w:t>
      </w:r>
      <w:r w:rsidRPr="00391028">
        <w:rPr>
          <w:rFonts w:ascii="Cambria" w:hAnsi="Cambria"/>
          <w:b/>
          <w:color w:val="000000"/>
        </w:rPr>
        <w:t xml:space="preserve"> </w:t>
      </w:r>
    </w:p>
    <w:p w14:paraId="14A41E85" w14:textId="77777777" w:rsidR="00E635C5" w:rsidRPr="00391028" w:rsidRDefault="00E635C5" w:rsidP="00391028">
      <w:pPr>
        <w:pStyle w:val="ListParagraph"/>
        <w:numPr>
          <w:ilvl w:val="1"/>
          <w:numId w:val="19"/>
        </w:numPr>
        <w:spacing w:before="120"/>
        <w:contextualSpacing w:val="0"/>
        <w:rPr>
          <w:rFonts w:ascii="Cambria" w:hAnsi="Cambria"/>
          <w:b/>
        </w:rPr>
      </w:pPr>
      <w:r w:rsidRPr="00391028">
        <w:rPr>
          <w:rFonts w:ascii="Cambria" w:hAnsi="Cambria"/>
          <w:b/>
          <w:color w:val="000000"/>
        </w:rPr>
        <w:t>Make sure Purification Beads have equilibrated to RT for at least 30 minutes prior to use</w:t>
      </w:r>
    </w:p>
    <w:p w14:paraId="773395F3" w14:textId="77777777" w:rsidR="00E635C5" w:rsidRPr="00391028" w:rsidRDefault="00E635C5" w:rsidP="00391028">
      <w:pPr>
        <w:pStyle w:val="ListParagraph"/>
        <w:numPr>
          <w:ilvl w:val="0"/>
          <w:numId w:val="19"/>
        </w:numPr>
        <w:spacing w:before="120"/>
        <w:contextualSpacing w:val="0"/>
        <w:rPr>
          <w:rFonts w:ascii="Cambria" w:hAnsi="Cambria"/>
          <w:b/>
        </w:rPr>
      </w:pPr>
      <w:r w:rsidRPr="00391028">
        <w:rPr>
          <w:rFonts w:ascii="Cambria" w:hAnsi="Cambria"/>
          <w:b/>
          <w:color w:val="000000"/>
        </w:rPr>
        <w:t>Incubate 15 minutes at RT</w:t>
      </w:r>
    </w:p>
    <w:p w14:paraId="110C8FFB" w14:textId="3C04C2A2" w:rsidR="00E635C5" w:rsidRPr="00391028" w:rsidRDefault="00E635C5" w:rsidP="00391028">
      <w:pPr>
        <w:pStyle w:val="ListParagraph"/>
        <w:numPr>
          <w:ilvl w:val="0"/>
          <w:numId w:val="19"/>
        </w:numPr>
        <w:spacing w:before="120"/>
        <w:contextualSpacing w:val="0"/>
        <w:rPr>
          <w:rFonts w:ascii="Cambria" w:hAnsi="Cambria"/>
          <w:b/>
        </w:rPr>
      </w:pPr>
      <w:r w:rsidRPr="00391028">
        <w:rPr>
          <w:rFonts w:ascii="Cambria" w:hAnsi="Cambria"/>
          <w:b/>
          <w:color w:val="000000"/>
        </w:rPr>
        <w:t xml:space="preserve">Place on </w:t>
      </w:r>
      <w:r w:rsidR="00575219">
        <w:rPr>
          <w:rFonts w:ascii="Cambria" w:hAnsi="Cambria"/>
          <w:b/>
          <w:color w:val="000000"/>
        </w:rPr>
        <w:t xml:space="preserve">the </w:t>
      </w:r>
      <w:r w:rsidRPr="00391028">
        <w:rPr>
          <w:rFonts w:ascii="Cambria" w:hAnsi="Cambria"/>
          <w:b/>
          <w:color w:val="000000"/>
        </w:rPr>
        <w:t xml:space="preserve">magnet for 3 minutes and </w:t>
      </w:r>
      <w:r w:rsidR="008F0FEC">
        <w:rPr>
          <w:rFonts w:ascii="Cambria" w:hAnsi="Cambria"/>
          <w:b/>
          <w:color w:val="000000"/>
        </w:rPr>
        <w:t>discard</w:t>
      </w:r>
      <w:r w:rsidR="00575219">
        <w:rPr>
          <w:rFonts w:ascii="Cambria" w:hAnsi="Cambria"/>
          <w:b/>
          <w:color w:val="000000"/>
        </w:rPr>
        <w:t xml:space="preserve"> the</w:t>
      </w:r>
      <w:r w:rsidRPr="00391028">
        <w:rPr>
          <w:rFonts w:ascii="Cambria" w:hAnsi="Cambria"/>
          <w:b/>
          <w:color w:val="000000"/>
        </w:rPr>
        <w:t xml:space="preserve"> supernatant</w:t>
      </w:r>
    </w:p>
    <w:p w14:paraId="29FC37AC" w14:textId="29F8308E" w:rsidR="00E635C5" w:rsidRPr="00391028" w:rsidRDefault="00E635C5" w:rsidP="00391028">
      <w:pPr>
        <w:pStyle w:val="ListParagraph"/>
        <w:numPr>
          <w:ilvl w:val="0"/>
          <w:numId w:val="19"/>
        </w:numPr>
        <w:spacing w:before="120"/>
        <w:contextualSpacing w:val="0"/>
        <w:rPr>
          <w:rFonts w:ascii="Cambria" w:hAnsi="Cambria"/>
          <w:b/>
        </w:rPr>
      </w:pPr>
      <w:r w:rsidRPr="00391028">
        <w:rPr>
          <w:rFonts w:ascii="Cambria" w:hAnsi="Cambria"/>
          <w:b/>
        </w:rPr>
        <w:t xml:space="preserve">Wash in 600 </w:t>
      </w:r>
      <w:r w:rsidRPr="00391028">
        <w:rPr>
          <w:rFonts w:ascii="Cambria" w:hAnsi="Cambria"/>
          <w:b/>
          <w:color w:val="000000"/>
        </w:rPr>
        <w:t xml:space="preserve">μL </w:t>
      </w:r>
      <w:r w:rsidR="00575219">
        <w:rPr>
          <w:rFonts w:ascii="Cambria" w:hAnsi="Cambria"/>
          <w:b/>
          <w:color w:val="000000"/>
        </w:rPr>
        <w:t>of 80% ETOH. Let sit on the magnet for</w:t>
      </w:r>
      <w:r w:rsidRPr="00391028">
        <w:rPr>
          <w:rFonts w:ascii="Cambria" w:hAnsi="Cambria"/>
          <w:b/>
          <w:color w:val="000000"/>
        </w:rPr>
        <w:t xml:space="preserve"> 30 seconds</w:t>
      </w:r>
    </w:p>
    <w:p w14:paraId="4BF090C2" w14:textId="098F96CB" w:rsidR="00E635C5" w:rsidRPr="00391028" w:rsidRDefault="00E635C5" w:rsidP="00391028">
      <w:pPr>
        <w:pStyle w:val="ListParagraph"/>
        <w:numPr>
          <w:ilvl w:val="0"/>
          <w:numId w:val="19"/>
        </w:numPr>
        <w:spacing w:before="120"/>
        <w:contextualSpacing w:val="0"/>
        <w:rPr>
          <w:rFonts w:ascii="Cambria" w:hAnsi="Cambria"/>
          <w:b/>
        </w:rPr>
      </w:pPr>
      <w:r w:rsidRPr="00391028">
        <w:rPr>
          <w:rFonts w:ascii="Cambria" w:hAnsi="Cambria"/>
          <w:b/>
          <w:color w:val="000000"/>
        </w:rPr>
        <w:t xml:space="preserve">Remove and discard </w:t>
      </w:r>
      <w:r w:rsidR="00F86578">
        <w:rPr>
          <w:rFonts w:ascii="Cambria" w:hAnsi="Cambria"/>
          <w:b/>
          <w:color w:val="000000"/>
        </w:rPr>
        <w:t xml:space="preserve">the </w:t>
      </w:r>
      <w:r w:rsidRPr="00391028">
        <w:rPr>
          <w:rFonts w:ascii="Cambria" w:hAnsi="Cambria"/>
          <w:b/>
          <w:color w:val="000000"/>
        </w:rPr>
        <w:t>ETOH</w:t>
      </w:r>
    </w:p>
    <w:p w14:paraId="66EE430F" w14:textId="429C20E1" w:rsidR="00E635C5" w:rsidRPr="00391028" w:rsidRDefault="00E635C5" w:rsidP="00391028">
      <w:pPr>
        <w:pStyle w:val="ListParagraph"/>
        <w:numPr>
          <w:ilvl w:val="0"/>
          <w:numId w:val="19"/>
        </w:numPr>
        <w:spacing w:before="120"/>
        <w:contextualSpacing w:val="0"/>
        <w:rPr>
          <w:rFonts w:ascii="Cambria" w:hAnsi="Cambria"/>
          <w:b/>
        </w:rPr>
      </w:pPr>
      <w:r w:rsidRPr="00391028">
        <w:rPr>
          <w:rFonts w:ascii="Cambria" w:hAnsi="Cambria"/>
          <w:b/>
          <w:color w:val="000000"/>
        </w:rPr>
        <w:t xml:space="preserve">Repeat 5-6 </w:t>
      </w:r>
      <w:r w:rsidR="00966317">
        <w:rPr>
          <w:rFonts w:ascii="Cambria" w:hAnsi="Cambria"/>
          <w:b/>
          <w:color w:val="000000"/>
        </w:rPr>
        <w:t>one more time, for a total of 2 washes</w:t>
      </w:r>
    </w:p>
    <w:p w14:paraId="5D8F7575" w14:textId="77777777" w:rsidR="00E635C5" w:rsidRPr="00391028" w:rsidRDefault="00E635C5" w:rsidP="00391028">
      <w:pPr>
        <w:pStyle w:val="ListParagraph"/>
        <w:numPr>
          <w:ilvl w:val="0"/>
          <w:numId w:val="19"/>
        </w:numPr>
        <w:spacing w:before="120"/>
        <w:contextualSpacing w:val="0"/>
        <w:rPr>
          <w:rFonts w:ascii="Cambria" w:hAnsi="Cambria"/>
          <w:b/>
        </w:rPr>
      </w:pPr>
      <w:r w:rsidRPr="00391028">
        <w:rPr>
          <w:rFonts w:ascii="Cambria" w:hAnsi="Cambria"/>
          <w:b/>
          <w:color w:val="000000"/>
        </w:rPr>
        <w:t>Let dry ~10 minutes at RT</w:t>
      </w:r>
    </w:p>
    <w:p w14:paraId="6399EFA1" w14:textId="77777777" w:rsidR="00E635C5" w:rsidRPr="00391028" w:rsidRDefault="00E635C5" w:rsidP="00391028">
      <w:pPr>
        <w:pStyle w:val="ListParagraph"/>
        <w:numPr>
          <w:ilvl w:val="0"/>
          <w:numId w:val="19"/>
        </w:numPr>
        <w:spacing w:before="120"/>
        <w:contextualSpacing w:val="0"/>
        <w:rPr>
          <w:rFonts w:ascii="Cambria" w:hAnsi="Cambria"/>
          <w:b/>
        </w:rPr>
      </w:pPr>
      <w:r w:rsidRPr="00391028">
        <w:rPr>
          <w:rFonts w:ascii="Cambria" w:hAnsi="Cambria"/>
          <w:b/>
          <w:color w:val="000000"/>
        </w:rPr>
        <w:t>Resuspend in 32 μL PCR-grade H2O (suspension volume can be adjusted up to 52 μL H2O)</w:t>
      </w:r>
    </w:p>
    <w:p w14:paraId="238AE36F" w14:textId="66BF4C3D" w:rsidR="00E635C5" w:rsidRPr="00391028" w:rsidRDefault="00E45C02" w:rsidP="00391028">
      <w:pPr>
        <w:pStyle w:val="ListParagraph"/>
        <w:numPr>
          <w:ilvl w:val="0"/>
          <w:numId w:val="19"/>
        </w:numPr>
        <w:spacing w:before="120"/>
        <w:contextualSpacing w:val="0"/>
        <w:rPr>
          <w:rFonts w:ascii="Cambria" w:hAnsi="Cambria"/>
          <w:b/>
        </w:rPr>
      </w:pPr>
      <w:r>
        <w:rPr>
          <w:rFonts w:ascii="Cambria" w:hAnsi="Cambria"/>
          <w:b/>
          <w:color w:val="000000"/>
        </w:rPr>
        <w:t xml:space="preserve"> Place the tube</w:t>
      </w:r>
      <w:r w:rsidR="00E635C5" w:rsidRPr="00391028">
        <w:rPr>
          <w:rFonts w:ascii="Cambria" w:hAnsi="Cambria"/>
          <w:b/>
          <w:color w:val="000000"/>
        </w:rPr>
        <w:t xml:space="preserve"> on </w:t>
      </w:r>
      <w:r>
        <w:rPr>
          <w:rFonts w:ascii="Cambria" w:hAnsi="Cambria"/>
          <w:b/>
          <w:color w:val="000000"/>
        </w:rPr>
        <w:t xml:space="preserve">the </w:t>
      </w:r>
      <w:r w:rsidR="00E635C5" w:rsidRPr="00391028">
        <w:rPr>
          <w:rFonts w:ascii="Cambria" w:hAnsi="Cambria"/>
          <w:b/>
          <w:color w:val="000000"/>
        </w:rPr>
        <w:t>magnet</w:t>
      </w:r>
      <w:r>
        <w:rPr>
          <w:rFonts w:ascii="Cambria" w:hAnsi="Cambria"/>
          <w:b/>
          <w:color w:val="000000"/>
        </w:rPr>
        <w:t xml:space="preserve"> until the solution clears</w:t>
      </w:r>
    </w:p>
    <w:p w14:paraId="2243DB0A" w14:textId="71A6EF68" w:rsidR="00E635C5" w:rsidRPr="00391028" w:rsidRDefault="00E45C02" w:rsidP="00391028">
      <w:pPr>
        <w:pStyle w:val="ListParagraph"/>
        <w:numPr>
          <w:ilvl w:val="0"/>
          <w:numId w:val="19"/>
        </w:numPr>
        <w:spacing w:before="120"/>
        <w:contextualSpacing w:val="0"/>
        <w:rPr>
          <w:rFonts w:ascii="Cambria" w:hAnsi="Cambria"/>
          <w:b/>
        </w:rPr>
      </w:pPr>
      <w:r>
        <w:rPr>
          <w:rFonts w:ascii="Cambria" w:hAnsi="Cambria"/>
          <w:b/>
          <w:color w:val="000000"/>
        </w:rPr>
        <w:t>Collect</w:t>
      </w:r>
      <w:r w:rsidR="00E635C5" w:rsidRPr="00391028">
        <w:rPr>
          <w:rFonts w:ascii="Cambria" w:hAnsi="Cambria"/>
          <w:b/>
          <w:color w:val="000000"/>
        </w:rPr>
        <w:t xml:space="preserve"> 30 μL of </w:t>
      </w:r>
      <w:r>
        <w:rPr>
          <w:rFonts w:ascii="Cambria" w:hAnsi="Cambria"/>
          <w:b/>
          <w:color w:val="000000"/>
        </w:rPr>
        <w:t xml:space="preserve">the </w:t>
      </w:r>
      <w:r w:rsidR="00E635C5" w:rsidRPr="00391028">
        <w:rPr>
          <w:rFonts w:ascii="Cambria" w:hAnsi="Cambria"/>
          <w:b/>
          <w:color w:val="000000"/>
        </w:rPr>
        <w:t xml:space="preserve">supernatant and </w:t>
      </w:r>
      <w:r w:rsidR="00305F4D">
        <w:rPr>
          <w:rFonts w:ascii="Cambria" w:hAnsi="Cambria"/>
          <w:b/>
          <w:color w:val="000000"/>
        </w:rPr>
        <w:t>transfer</w:t>
      </w:r>
      <w:r w:rsidR="00E635C5" w:rsidRPr="00391028">
        <w:rPr>
          <w:rFonts w:ascii="Cambria" w:hAnsi="Cambria"/>
          <w:b/>
          <w:color w:val="000000"/>
        </w:rPr>
        <w:t xml:space="preserve"> into a new 1.5 mL tube</w:t>
      </w:r>
    </w:p>
    <w:p w14:paraId="2036CD93" w14:textId="77777777" w:rsidR="00E635C5" w:rsidRPr="00391028" w:rsidRDefault="00E635C5" w:rsidP="00391028">
      <w:pPr>
        <w:pStyle w:val="ListParagraph"/>
        <w:numPr>
          <w:ilvl w:val="1"/>
          <w:numId w:val="19"/>
        </w:numPr>
        <w:spacing w:before="120"/>
        <w:contextualSpacing w:val="0"/>
        <w:rPr>
          <w:rFonts w:ascii="Cambria" w:hAnsi="Cambria"/>
          <w:b/>
        </w:rPr>
      </w:pPr>
      <w:r w:rsidRPr="00391028">
        <w:rPr>
          <w:rFonts w:ascii="Cambria" w:hAnsi="Cambria"/>
          <w:b/>
          <w:color w:val="000000"/>
        </w:rPr>
        <w:t>NOTE: it works best if you use your P20 and pipet 2X15ul</w:t>
      </w:r>
    </w:p>
    <w:p w14:paraId="71794A0E" w14:textId="3AFAEE7F" w:rsidR="00E635C5" w:rsidRPr="00391028" w:rsidRDefault="0078598E" w:rsidP="00391028">
      <w:pPr>
        <w:pStyle w:val="ListParagraph"/>
        <w:numPr>
          <w:ilvl w:val="0"/>
          <w:numId w:val="19"/>
        </w:numPr>
        <w:spacing w:before="120"/>
        <w:contextualSpacing w:val="0"/>
        <w:rPr>
          <w:rFonts w:ascii="Cambria" w:hAnsi="Cambria"/>
          <w:b/>
        </w:rPr>
      </w:pPr>
      <w:r>
        <w:rPr>
          <w:rFonts w:ascii="Cambria" w:hAnsi="Cambria"/>
          <w:b/>
          <w:color w:val="000000"/>
        </w:rPr>
        <w:t xml:space="preserve">Measure yield on the </w:t>
      </w:r>
      <w:r w:rsidR="00E635C5" w:rsidRPr="00391028">
        <w:rPr>
          <w:rFonts w:ascii="Cambria" w:hAnsi="Cambria"/>
          <w:b/>
          <w:color w:val="000000"/>
        </w:rPr>
        <w:t xml:space="preserve">Qubit and </w:t>
      </w:r>
      <w:r w:rsidR="00714847">
        <w:rPr>
          <w:rFonts w:ascii="Cambria" w:hAnsi="Cambria"/>
          <w:b/>
          <w:color w:val="000000"/>
        </w:rPr>
        <w:t>also run the</w:t>
      </w:r>
      <w:r>
        <w:rPr>
          <w:rFonts w:ascii="Cambria" w:hAnsi="Cambria"/>
          <w:b/>
          <w:color w:val="000000"/>
        </w:rPr>
        <w:t xml:space="preserve"> </w:t>
      </w:r>
      <w:r w:rsidR="00E635C5" w:rsidRPr="00391028">
        <w:rPr>
          <w:rFonts w:ascii="Cambria" w:hAnsi="Cambria"/>
          <w:b/>
          <w:color w:val="000000"/>
        </w:rPr>
        <w:t>qPCR</w:t>
      </w:r>
    </w:p>
    <w:p w14:paraId="67D8C05A" w14:textId="2E33F71C" w:rsidR="00391028" w:rsidRPr="00A26493" w:rsidRDefault="00391028" w:rsidP="00391028">
      <w:pPr>
        <w:pStyle w:val="ListParagraph"/>
        <w:widowControl w:val="0"/>
        <w:numPr>
          <w:ilvl w:val="0"/>
          <w:numId w:val="19"/>
        </w:numPr>
        <w:autoSpaceDE w:val="0"/>
        <w:autoSpaceDN w:val="0"/>
        <w:adjustRightInd w:val="0"/>
        <w:spacing w:before="120"/>
        <w:contextualSpacing w:val="0"/>
        <w:rPr>
          <w:rFonts w:ascii="Cambria" w:hAnsi="Cambria" w:cs="Times New Roman"/>
          <w:b/>
          <w:color w:val="000000" w:themeColor="text1"/>
        </w:rPr>
      </w:pPr>
      <w:r w:rsidRPr="00A26493">
        <w:rPr>
          <w:rFonts w:ascii="Cambria" w:hAnsi="Cambria" w:cs="Times New Roman"/>
          <w:b/>
          <w:color w:val="000000" w:themeColor="text1"/>
        </w:rPr>
        <w:t>Dilute the samples to 10 nM</w:t>
      </w:r>
      <w:r>
        <w:rPr>
          <w:rFonts w:ascii="Cambria" w:hAnsi="Cambria" w:cs="Times New Roman"/>
          <w:b/>
          <w:color w:val="000000" w:themeColor="text1"/>
        </w:rPr>
        <w:t xml:space="preserve"> and</w:t>
      </w:r>
      <w:r w:rsidRPr="00A26493">
        <w:rPr>
          <w:rFonts w:ascii="Cambria" w:hAnsi="Cambria" w:cs="Times New Roman"/>
          <w:b/>
          <w:color w:val="000000" w:themeColor="text1"/>
        </w:rPr>
        <w:t xml:space="preserve"> send the samples for sequencing.</w:t>
      </w:r>
    </w:p>
    <w:p w14:paraId="486FE860" w14:textId="77777777" w:rsidR="00135CEE" w:rsidRDefault="00135CEE" w:rsidP="00135CEE">
      <w:pPr>
        <w:spacing w:after="120"/>
        <w:ind w:left="2160" w:hanging="2606"/>
        <w:rPr>
          <w:b/>
          <w:sz w:val="32"/>
        </w:rPr>
      </w:pPr>
    </w:p>
    <w:p w14:paraId="6256E6E5" w14:textId="77777777" w:rsidR="00135CEE" w:rsidRPr="008E6564" w:rsidRDefault="00135CEE" w:rsidP="00135CEE">
      <w:pPr>
        <w:spacing w:after="120"/>
        <w:ind w:left="2160" w:hanging="2606"/>
        <w:rPr>
          <w:b/>
          <w:sz w:val="32"/>
        </w:rPr>
      </w:pPr>
      <w:r w:rsidRPr="008E6564">
        <w:rPr>
          <w:b/>
          <w:sz w:val="32"/>
        </w:rPr>
        <w:t xml:space="preserve">References </w:t>
      </w:r>
    </w:p>
    <w:p w14:paraId="0BC34954" w14:textId="350880C7" w:rsidR="00101D52" w:rsidRPr="00101D52" w:rsidRDefault="00101D52" w:rsidP="00101D52">
      <w:pPr>
        <w:pStyle w:val="ListParagraph"/>
        <w:widowControl w:val="0"/>
        <w:numPr>
          <w:ilvl w:val="0"/>
          <w:numId w:val="21"/>
        </w:numPr>
        <w:tabs>
          <w:tab w:val="left" w:pos="720"/>
        </w:tabs>
        <w:autoSpaceDE w:val="0"/>
        <w:autoSpaceDN w:val="0"/>
        <w:adjustRightInd w:val="0"/>
        <w:spacing w:before="120" w:after="120"/>
        <w:rPr>
          <w:rFonts w:ascii="Cambria" w:hAnsi="Cambria" w:cs="Times New Roman"/>
          <w:b/>
        </w:rPr>
      </w:pPr>
      <w:r w:rsidRPr="00E635C5">
        <w:rPr>
          <w:noProof/>
        </w:rPr>
        <w:t xml:space="preserve">Baslan, T., et al. (2016). "Corrigendum: Genome-wide copy number analysis of single cells." </w:t>
      </w:r>
      <w:r w:rsidRPr="00E635C5">
        <w:rPr>
          <w:noProof/>
          <w:u w:val="single"/>
        </w:rPr>
        <w:t>Nat Protoc</w:t>
      </w:r>
      <w:r w:rsidRPr="00E635C5">
        <w:rPr>
          <w:noProof/>
        </w:rPr>
        <w:t xml:space="preserve"> </w:t>
      </w:r>
      <w:r w:rsidRPr="00E635C5">
        <w:rPr>
          <w:b/>
          <w:noProof/>
        </w:rPr>
        <w:t>11</w:t>
      </w:r>
      <w:r w:rsidRPr="00E635C5">
        <w:rPr>
          <w:noProof/>
        </w:rPr>
        <w:t>(3): 616.</w:t>
      </w:r>
    </w:p>
    <w:p w14:paraId="1D987D35" w14:textId="54025A23" w:rsidR="00135CEE" w:rsidRDefault="00135CEE" w:rsidP="00135CEE">
      <w:pPr>
        <w:pStyle w:val="EndNoteBibliography"/>
        <w:numPr>
          <w:ilvl w:val="0"/>
          <w:numId w:val="21"/>
        </w:numPr>
        <w:rPr>
          <w:noProof/>
        </w:rPr>
      </w:pPr>
      <w:r w:rsidRPr="00135CEE">
        <w:rPr>
          <w:noProof/>
        </w:rPr>
        <w:t xml:space="preserve">Leung, M. L., et al. (2016). "Highly multiplexed targeted DNA sequencing from single nuclei." </w:t>
      </w:r>
      <w:r w:rsidRPr="00135CEE">
        <w:rPr>
          <w:noProof/>
          <w:u w:val="single"/>
        </w:rPr>
        <w:t>Nat Protoc</w:t>
      </w:r>
      <w:r w:rsidRPr="00135CEE">
        <w:rPr>
          <w:noProof/>
        </w:rPr>
        <w:t xml:space="preserve"> </w:t>
      </w:r>
      <w:r w:rsidRPr="00135CEE">
        <w:rPr>
          <w:b/>
          <w:noProof/>
        </w:rPr>
        <w:t>11</w:t>
      </w:r>
      <w:r w:rsidRPr="00135CEE">
        <w:rPr>
          <w:noProof/>
        </w:rPr>
        <w:t>(2): 214-235.</w:t>
      </w:r>
    </w:p>
    <w:p w14:paraId="66B0F08A" w14:textId="77777777" w:rsidR="00135CEE" w:rsidRDefault="00135CEE" w:rsidP="00135CEE">
      <w:pPr>
        <w:pStyle w:val="EndNoteBibliography"/>
        <w:ind w:hanging="450"/>
        <w:rPr>
          <w:b/>
          <w:noProof/>
          <w:sz w:val="32"/>
        </w:rPr>
      </w:pPr>
    </w:p>
    <w:p w14:paraId="4F9EEA70" w14:textId="77777777" w:rsidR="00135CEE" w:rsidRDefault="00135CEE" w:rsidP="00135CEE">
      <w:pPr>
        <w:pStyle w:val="EndNoteBibliography"/>
        <w:ind w:hanging="450"/>
        <w:rPr>
          <w:b/>
          <w:noProof/>
          <w:sz w:val="28"/>
        </w:rPr>
      </w:pPr>
      <w:r w:rsidRPr="00135CEE">
        <w:rPr>
          <w:b/>
          <w:noProof/>
          <w:sz w:val="28"/>
        </w:rPr>
        <w:t>Acknoledgements</w:t>
      </w:r>
    </w:p>
    <w:p w14:paraId="2D08C503" w14:textId="72A40C3E" w:rsidR="00135CEE" w:rsidRPr="00135CEE" w:rsidRDefault="00135CEE" w:rsidP="00135CEE">
      <w:pPr>
        <w:pStyle w:val="EndNoteBibliography"/>
        <w:spacing w:before="120"/>
        <w:ind w:hanging="446"/>
        <w:jc w:val="both"/>
        <w:rPr>
          <w:b/>
          <w:noProof/>
          <w:sz w:val="28"/>
        </w:rPr>
      </w:pPr>
      <w:r w:rsidRPr="00135CEE">
        <w:rPr>
          <w:noProof/>
        </w:rPr>
        <w:t xml:space="preserve">This protocol </w:t>
      </w:r>
      <w:r>
        <w:rPr>
          <w:noProof/>
        </w:rPr>
        <w:t>is su</w:t>
      </w:r>
      <w:r w:rsidR="00246913">
        <w:rPr>
          <w:noProof/>
        </w:rPr>
        <w:t>pported by Dr. E. Sei,  Dr. M. L</w:t>
      </w:r>
      <w:r>
        <w:rPr>
          <w:noProof/>
        </w:rPr>
        <w:t xml:space="preserve">eung, A. Casasent, C. Kim, and J. Waters. </w:t>
      </w:r>
    </w:p>
    <w:sectPr w:rsidR="00135CEE" w:rsidRPr="00135CEE" w:rsidSect="00C94FCE">
      <w:headerReference w:type="even" r:id="rId11"/>
      <w:headerReference w:type="default" r:id="rId12"/>
      <w:footerReference w:type="even" r:id="rId13"/>
      <w:footerReference w:type="default" r:id="rId14"/>
      <w:pgSz w:w="12240" w:h="15840"/>
      <w:pgMar w:top="1080" w:right="1260" w:bottom="99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097952" w14:textId="77777777" w:rsidR="00BB2817" w:rsidRDefault="00BB2817" w:rsidP="004E4E70">
      <w:r>
        <w:separator/>
      </w:r>
    </w:p>
  </w:endnote>
  <w:endnote w:type="continuationSeparator" w:id="0">
    <w:p w14:paraId="15009ED7" w14:textId="77777777" w:rsidR="00BB2817" w:rsidRDefault="00BB2817" w:rsidP="004E4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Futura">
    <w:panose1 w:val="020B0602020204020303"/>
    <w:charset w:val="00"/>
    <w:family w:val="auto"/>
    <w:pitch w:val="variable"/>
    <w:sig w:usb0="80000067" w:usb1="00000000" w:usb2="00000000" w:usb3="00000000" w:csb0="000001FB"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2436BD" w14:textId="77777777" w:rsidR="00BB2817" w:rsidRDefault="00BB2817" w:rsidP="00D557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54EF37" w14:textId="77777777" w:rsidR="00BB2817" w:rsidRDefault="00BB2817" w:rsidP="0082377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199AB" w14:textId="77777777" w:rsidR="00BB2817" w:rsidRDefault="00BB2817" w:rsidP="00D557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225CD">
      <w:rPr>
        <w:rStyle w:val="PageNumber"/>
        <w:noProof/>
      </w:rPr>
      <w:t>1</w:t>
    </w:r>
    <w:r>
      <w:rPr>
        <w:rStyle w:val="PageNumber"/>
      </w:rPr>
      <w:fldChar w:fldCharType="end"/>
    </w:r>
  </w:p>
  <w:p w14:paraId="53E11D58" w14:textId="77777777" w:rsidR="00BB2817" w:rsidRDefault="00BB2817" w:rsidP="0082377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DDB241" w14:textId="77777777" w:rsidR="00BB2817" w:rsidRDefault="00BB2817" w:rsidP="004E4E70">
      <w:r>
        <w:separator/>
      </w:r>
    </w:p>
  </w:footnote>
  <w:footnote w:type="continuationSeparator" w:id="0">
    <w:p w14:paraId="7CC9BC53" w14:textId="77777777" w:rsidR="00BB2817" w:rsidRDefault="00BB2817" w:rsidP="004E4E7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8244"/>
    </w:tblGrid>
    <w:tr w:rsidR="00BB2817" w:rsidRPr="0088634D" w14:paraId="46488BDD" w14:textId="77777777" w:rsidTr="004E4E70">
      <w:tc>
        <w:tcPr>
          <w:tcW w:w="1152" w:type="dxa"/>
        </w:tcPr>
        <w:p w14:paraId="797B72AB" w14:textId="77777777" w:rsidR="00BB2817" w:rsidRPr="0088634D" w:rsidRDefault="00BB2817" w:rsidP="004E4E70">
          <w:pPr>
            <w:pStyle w:val="Header"/>
            <w:jc w:val="right"/>
            <w:rPr>
              <w:rFonts w:ascii="Cambria" w:hAnsi="Cambria"/>
              <w:b/>
            </w:rPr>
          </w:pPr>
          <w:r w:rsidRPr="0088634D">
            <w:rPr>
              <w:rFonts w:ascii="Cambria" w:hAnsi="Cambria"/>
            </w:rPr>
            <w:fldChar w:fldCharType="begin"/>
          </w:r>
          <w:r w:rsidRPr="0088634D">
            <w:rPr>
              <w:rFonts w:ascii="Cambria" w:hAnsi="Cambria"/>
            </w:rPr>
            <w:instrText xml:space="preserve"> PAGE   \* MERGEFORMAT </w:instrText>
          </w:r>
          <w:r w:rsidRPr="0088634D">
            <w:rPr>
              <w:rFonts w:ascii="Cambria" w:hAnsi="Cambria"/>
            </w:rPr>
            <w:fldChar w:fldCharType="separate"/>
          </w:r>
          <w:r>
            <w:rPr>
              <w:rFonts w:ascii="Cambria" w:hAnsi="Cambria"/>
              <w:noProof/>
            </w:rPr>
            <w:t>1</w:t>
          </w:r>
          <w:r w:rsidRPr="0088634D">
            <w:rPr>
              <w:rFonts w:ascii="Cambria" w:hAnsi="Cambria"/>
            </w:rPr>
            <w:fldChar w:fldCharType="end"/>
          </w:r>
        </w:p>
      </w:tc>
      <w:tc>
        <w:tcPr>
          <w:tcW w:w="0" w:type="auto"/>
          <w:noWrap/>
        </w:tcPr>
        <w:p w14:paraId="0FEB05C2" w14:textId="77777777" w:rsidR="00BB2817" w:rsidRPr="0088634D" w:rsidRDefault="00B225CD" w:rsidP="004E4E70">
          <w:pPr>
            <w:pStyle w:val="Header"/>
            <w:rPr>
              <w:rFonts w:ascii="Cambria" w:hAnsi="Cambria"/>
            </w:rPr>
          </w:pPr>
          <w:sdt>
            <w:sdtPr>
              <w:rPr>
                <w:rFonts w:ascii="Cambria" w:hAnsi="Cambria"/>
              </w:rPr>
              <w:id w:val="565049494"/>
              <w:placeholder>
                <w:docPart w:val="822BD241DF4ABB46933E49D689CF2A37"/>
              </w:placeholder>
              <w:temporary/>
              <w:showingPlcHdr/>
            </w:sdtPr>
            <w:sdtEndPr/>
            <w:sdtContent>
              <w:r w:rsidR="00BB2817" w:rsidRPr="0088634D">
                <w:rPr>
                  <w:rFonts w:ascii="Cambria" w:hAnsi="Cambria"/>
                </w:rPr>
                <w:t>[Type text]</w:t>
              </w:r>
            </w:sdtContent>
          </w:sdt>
        </w:p>
      </w:tc>
    </w:tr>
  </w:tbl>
  <w:p w14:paraId="682A7373" w14:textId="77777777" w:rsidR="00BB2817" w:rsidRDefault="00BB281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84705B" w14:textId="0C6EE015" w:rsidR="00BB2817" w:rsidRDefault="00BB2817" w:rsidP="0082492A">
    <w:pPr>
      <w:pStyle w:val="Header"/>
      <w:tabs>
        <w:tab w:val="clear" w:pos="8640"/>
        <w:tab w:val="left" w:pos="9090"/>
      </w:tabs>
      <w:rPr>
        <w:rFonts w:ascii="Calibri" w:hAnsi="Calibri"/>
      </w:rPr>
    </w:pPr>
    <w:r w:rsidRPr="00CA6F8F">
      <w:rPr>
        <w:rFonts w:ascii="Calibri" w:hAnsi="Calibri"/>
        <w:b/>
      </w:rPr>
      <w:t>SCAMP-Seq protocol</w:t>
    </w:r>
    <w:r>
      <w:rPr>
        <w:rFonts w:ascii="Calibri" w:hAnsi="Calibri"/>
        <w:b/>
      </w:rPr>
      <w:t xml:space="preserve">     </w:t>
    </w:r>
    <w:r>
      <w:rPr>
        <w:rFonts w:ascii="Calibri" w:hAnsi="Calibri"/>
        <w:b/>
      </w:rPr>
      <w:tab/>
      <w:t xml:space="preserve">                                                                             </w:t>
    </w:r>
    <w:r w:rsidRPr="0082492A">
      <w:rPr>
        <w:rFonts w:ascii="Calibri" w:hAnsi="Calibri"/>
        <w:b/>
        <w:sz w:val="20"/>
      </w:rPr>
      <w:t xml:space="preserve">         </w:t>
    </w:r>
    <w:r w:rsidRPr="0082492A">
      <w:rPr>
        <w:rFonts w:ascii="Cambria" w:hAnsi="Cambria" w:cs="Times New Roman"/>
        <w:b/>
        <w:sz w:val="28"/>
      </w:rPr>
      <w:t xml:space="preserve">Navin Lab </w:t>
    </w:r>
    <w:r w:rsidR="007C67BC">
      <w:rPr>
        <w:rFonts w:ascii="Calibri" w:hAnsi="Calibri"/>
      </w:rPr>
      <w:t>05/15/17</w:t>
    </w:r>
    <w:r>
      <w:rPr>
        <w:rFonts w:ascii="Calibri" w:hAnsi="Calibri"/>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21342"/>
    <w:multiLevelType w:val="hybridMultilevel"/>
    <w:tmpl w:val="07CCA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792E6E"/>
    <w:multiLevelType w:val="hybridMultilevel"/>
    <w:tmpl w:val="BA3ACC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E9770A"/>
    <w:multiLevelType w:val="hybridMultilevel"/>
    <w:tmpl w:val="F7623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95571B"/>
    <w:multiLevelType w:val="hybridMultilevel"/>
    <w:tmpl w:val="B71C43AC"/>
    <w:lvl w:ilvl="0" w:tplc="087602CE">
      <w:start w:val="1"/>
      <w:numFmt w:val="decimal"/>
      <w:lvlText w:val="(%1)"/>
      <w:lvlJc w:val="left"/>
      <w:pPr>
        <w:ind w:left="3412" w:hanging="360"/>
      </w:pPr>
      <w:rPr>
        <w:rFonts w:hint="default"/>
      </w:rPr>
    </w:lvl>
    <w:lvl w:ilvl="1" w:tplc="04090019">
      <w:start w:val="1"/>
      <w:numFmt w:val="lowerLetter"/>
      <w:lvlText w:val="%2."/>
      <w:lvlJc w:val="left"/>
      <w:pPr>
        <w:ind w:left="4132" w:hanging="360"/>
      </w:pPr>
    </w:lvl>
    <w:lvl w:ilvl="2" w:tplc="0409001B" w:tentative="1">
      <w:start w:val="1"/>
      <w:numFmt w:val="lowerRoman"/>
      <w:lvlText w:val="%3."/>
      <w:lvlJc w:val="right"/>
      <w:pPr>
        <w:ind w:left="4852" w:hanging="180"/>
      </w:pPr>
    </w:lvl>
    <w:lvl w:ilvl="3" w:tplc="0409000F" w:tentative="1">
      <w:start w:val="1"/>
      <w:numFmt w:val="decimal"/>
      <w:lvlText w:val="%4."/>
      <w:lvlJc w:val="left"/>
      <w:pPr>
        <w:ind w:left="5572" w:hanging="360"/>
      </w:pPr>
    </w:lvl>
    <w:lvl w:ilvl="4" w:tplc="04090019" w:tentative="1">
      <w:start w:val="1"/>
      <w:numFmt w:val="lowerLetter"/>
      <w:lvlText w:val="%5."/>
      <w:lvlJc w:val="left"/>
      <w:pPr>
        <w:ind w:left="6292" w:hanging="360"/>
      </w:pPr>
    </w:lvl>
    <w:lvl w:ilvl="5" w:tplc="0409001B" w:tentative="1">
      <w:start w:val="1"/>
      <w:numFmt w:val="lowerRoman"/>
      <w:lvlText w:val="%6."/>
      <w:lvlJc w:val="right"/>
      <w:pPr>
        <w:ind w:left="7012" w:hanging="180"/>
      </w:pPr>
    </w:lvl>
    <w:lvl w:ilvl="6" w:tplc="0409000F" w:tentative="1">
      <w:start w:val="1"/>
      <w:numFmt w:val="decimal"/>
      <w:lvlText w:val="%7."/>
      <w:lvlJc w:val="left"/>
      <w:pPr>
        <w:ind w:left="7732" w:hanging="360"/>
      </w:pPr>
    </w:lvl>
    <w:lvl w:ilvl="7" w:tplc="04090019" w:tentative="1">
      <w:start w:val="1"/>
      <w:numFmt w:val="lowerLetter"/>
      <w:lvlText w:val="%8."/>
      <w:lvlJc w:val="left"/>
      <w:pPr>
        <w:ind w:left="8452" w:hanging="360"/>
      </w:pPr>
    </w:lvl>
    <w:lvl w:ilvl="8" w:tplc="0409001B" w:tentative="1">
      <w:start w:val="1"/>
      <w:numFmt w:val="lowerRoman"/>
      <w:lvlText w:val="%9."/>
      <w:lvlJc w:val="right"/>
      <w:pPr>
        <w:ind w:left="9172" w:hanging="180"/>
      </w:pPr>
    </w:lvl>
  </w:abstractNum>
  <w:abstractNum w:abstractNumId="4">
    <w:nsid w:val="21A74C16"/>
    <w:multiLevelType w:val="hybridMultilevel"/>
    <w:tmpl w:val="6164D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396E5E"/>
    <w:multiLevelType w:val="hybridMultilevel"/>
    <w:tmpl w:val="CC94FB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CD3497B"/>
    <w:multiLevelType w:val="hybridMultilevel"/>
    <w:tmpl w:val="95543B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836918"/>
    <w:multiLevelType w:val="hybridMultilevel"/>
    <w:tmpl w:val="234C7A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612" w:hanging="360"/>
      </w:pPr>
    </w:lvl>
    <w:lvl w:ilvl="2" w:tplc="0409001B" w:tentative="1">
      <w:start w:val="1"/>
      <w:numFmt w:val="lowerRoman"/>
      <w:lvlText w:val="%3."/>
      <w:lvlJc w:val="right"/>
      <w:pPr>
        <w:ind w:left="-892" w:hanging="180"/>
      </w:pPr>
    </w:lvl>
    <w:lvl w:ilvl="3" w:tplc="0409000F" w:tentative="1">
      <w:start w:val="1"/>
      <w:numFmt w:val="decimal"/>
      <w:lvlText w:val="%4."/>
      <w:lvlJc w:val="left"/>
      <w:pPr>
        <w:ind w:left="-172" w:hanging="360"/>
      </w:pPr>
    </w:lvl>
    <w:lvl w:ilvl="4" w:tplc="04090019" w:tentative="1">
      <w:start w:val="1"/>
      <w:numFmt w:val="lowerLetter"/>
      <w:lvlText w:val="%5."/>
      <w:lvlJc w:val="left"/>
      <w:pPr>
        <w:ind w:left="548" w:hanging="360"/>
      </w:pPr>
    </w:lvl>
    <w:lvl w:ilvl="5" w:tplc="0409001B" w:tentative="1">
      <w:start w:val="1"/>
      <w:numFmt w:val="lowerRoman"/>
      <w:lvlText w:val="%6."/>
      <w:lvlJc w:val="right"/>
      <w:pPr>
        <w:ind w:left="1268" w:hanging="180"/>
      </w:pPr>
    </w:lvl>
    <w:lvl w:ilvl="6" w:tplc="0409000F" w:tentative="1">
      <w:start w:val="1"/>
      <w:numFmt w:val="decimal"/>
      <w:lvlText w:val="%7."/>
      <w:lvlJc w:val="left"/>
      <w:pPr>
        <w:ind w:left="1988" w:hanging="360"/>
      </w:pPr>
    </w:lvl>
    <w:lvl w:ilvl="7" w:tplc="04090019" w:tentative="1">
      <w:start w:val="1"/>
      <w:numFmt w:val="lowerLetter"/>
      <w:lvlText w:val="%8."/>
      <w:lvlJc w:val="left"/>
      <w:pPr>
        <w:ind w:left="2708" w:hanging="360"/>
      </w:pPr>
    </w:lvl>
    <w:lvl w:ilvl="8" w:tplc="0409001B" w:tentative="1">
      <w:start w:val="1"/>
      <w:numFmt w:val="lowerRoman"/>
      <w:lvlText w:val="%9."/>
      <w:lvlJc w:val="right"/>
      <w:pPr>
        <w:ind w:left="3428" w:hanging="180"/>
      </w:pPr>
    </w:lvl>
  </w:abstractNum>
  <w:abstractNum w:abstractNumId="8">
    <w:nsid w:val="33ED5050"/>
    <w:multiLevelType w:val="multilevel"/>
    <w:tmpl w:val="B978D5F6"/>
    <w:lvl w:ilvl="0">
      <w:start w:val="1"/>
      <w:numFmt w:val="decimal"/>
      <w:lvlText w:val="%1."/>
      <w:lvlJc w:val="left"/>
      <w:pPr>
        <w:ind w:left="36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39256FDC"/>
    <w:multiLevelType w:val="hybridMultilevel"/>
    <w:tmpl w:val="5066DF36"/>
    <w:lvl w:ilvl="0" w:tplc="087602CE">
      <w:start w:val="1"/>
      <w:numFmt w:val="decimal"/>
      <w:lvlText w:val="(%1)"/>
      <w:lvlJc w:val="left"/>
      <w:pPr>
        <w:ind w:left="341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505185"/>
    <w:multiLevelType w:val="hybridMultilevel"/>
    <w:tmpl w:val="602E2726"/>
    <w:lvl w:ilvl="0" w:tplc="04090001">
      <w:start w:val="1"/>
      <w:numFmt w:val="bullet"/>
      <w:lvlText w:val=""/>
      <w:lvlJc w:val="left"/>
      <w:pPr>
        <w:ind w:left="274" w:hanging="360"/>
      </w:pPr>
      <w:rPr>
        <w:rFonts w:ascii="Symbol" w:hAnsi="Symbol" w:hint="default"/>
      </w:rPr>
    </w:lvl>
    <w:lvl w:ilvl="1" w:tplc="04090003" w:tentative="1">
      <w:start w:val="1"/>
      <w:numFmt w:val="bullet"/>
      <w:lvlText w:val="o"/>
      <w:lvlJc w:val="left"/>
      <w:pPr>
        <w:ind w:left="994" w:hanging="360"/>
      </w:pPr>
      <w:rPr>
        <w:rFonts w:ascii="Courier New" w:hAnsi="Courier New" w:hint="default"/>
      </w:rPr>
    </w:lvl>
    <w:lvl w:ilvl="2" w:tplc="04090005" w:tentative="1">
      <w:start w:val="1"/>
      <w:numFmt w:val="bullet"/>
      <w:lvlText w:val=""/>
      <w:lvlJc w:val="left"/>
      <w:pPr>
        <w:ind w:left="1714" w:hanging="360"/>
      </w:pPr>
      <w:rPr>
        <w:rFonts w:ascii="Wingdings" w:hAnsi="Wingdings" w:hint="default"/>
      </w:rPr>
    </w:lvl>
    <w:lvl w:ilvl="3" w:tplc="04090001" w:tentative="1">
      <w:start w:val="1"/>
      <w:numFmt w:val="bullet"/>
      <w:lvlText w:val=""/>
      <w:lvlJc w:val="left"/>
      <w:pPr>
        <w:ind w:left="2434" w:hanging="360"/>
      </w:pPr>
      <w:rPr>
        <w:rFonts w:ascii="Symbol" w:hAnsi="Symbol" w:hint="default"/>
      </w:rPr>
    </w:lvl>
    <w:lvl w:ilvl="4" w:tplc="04090003" w:tentative="1">
      <w:start w:val="1"/>
      <w:numFmt w:val="bullet"/>
      <w:lvlText w:val="o"/>
      <w:lvlJc w:val="left"/>
      <w:pPr>
        <w:ind w:left="3154" w:hanging="360"/>
      </w:pPr>
      <w:rPr>
        <w:rFonts w:ascii="Courier New" w:hAnsi="Courier New" w:hint="default"/>
      </w:rPr>
    </w:lvl>
    <w:lvl w:ilvl="5" w:tplc="04090005" w:tentative="1">
      <w:start w:val="1"/>
      <w:numFmt w:val="bullet"/>
      <w:lvlText w:val=""/>
      <w:lvlJc w:val="left"/>
      <w:pPr>
        <w:ind w:left="3874" w:hanging="360"/>
      </w:pPr>
      <w:rPr>
        <w:rFonts w:ascii="Wingdings" w:hAnsi="Wingdings" w:hint="default"/>
      </w:rPr>
    </w:lvl>
    <w:lvl w:ilvl="6" w:tplc="04090001" w:tentative="1">
      <w:start w:val="1"/>
      <w:numFmt w:val="bullet"/>
      <w:lvlText w:val=""/>
      <w:lvlJc w:val="left"/>
      <w:pPr>
        <w:ind w:left="4594" w:hanging="360"/>
      </w:pPr>
      <w:rPr>
        <w:rFonts w:ascii="Symbol" w:hAnsi="Symbol" w:hint="default"/>
      </w:rPr>
    </w:lvl>
    <w:lvl w:ilvl="7" w:tplc="04090003" w:tentative="1">
      <w:start w:val="1"/>
      <w:numFmt w:val="bullet"/>
      <w:lvlText w:val="o"/>
      <w:lvlJc w:val="left"/>
      <w:pPr>
        <w:ind w:left="5314" w:hanging="360"/>
      </w:pPr>
      <w:rPr>
        <w:rFonts w:ascii="Courier New" w:hAnsi="Courier New" w:hint="default"/>
      </w:rPr>
    </w:lvl>
    <w:lvl w:ilvl="8" w:tplc="04090005" w:tentative="1">
      <w:start w:val="1"/>
      <w:numFmt w:val="bullet"/>
      <w:lvlText w:val=""/>
      <w:lvlJc w:val="left"/>
      <w:pPr>
        <w:ind w:left="6034" w:hanging="360"/>
      </w:pPr>
      <w:rPr>
        <w:rFonts w:ascii="Wingdings" w:hAnsi="Wingdings" w:hint="default"/>
      </w:rPr>
    </w:lvl>
  </w:abstractNum>
  <w:abstractNum w:abstractNumId="11">
    <w:nsid w:val="4AC94D56"/>
    <w:multiLevelType w:val="hybridMultilevel"/>
    <w:tmpl w:val="EB8E6212"/>
    <w:lvl w:ilvl="0" w:tplc="ADF8B38E">
      <w:start w:val="1"/>
      <w:numFmt w:val="bullet"/>
      <w:pStyle w:val="EndNoteBibliography"/>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E507FE"/>
    <w:multiLevelType w:val="multilevel"/>
    <w:tmpl w:val="E11EFF74"/>
    <w:lvl w:ilvl="0">
      <w:start w:val="1"/>
      <w:numFmt w:val="decimal"/>
      <w:lvlText w:val="%1."/>
      <w:lvlJc w:val="left"/>
      <w:pPr>
        <w:ind w:left="360" w:hanging="360"/>
      </w:pPr>
      <w:rPr>
        <w:rFonts w:hint="default"/>
        <w:b/>
      </w:rPr>
    </w:lvl>
    <w:lvl w:ilvl="1">
      <w:start w:val="1"/>
      <w:numFmt w:val="lowerLetter"/>
      <w:lvlText w:val="%2."/>
      <w:lvlJc w:val="left"/>
      <w:pPr>
        <w:ind w:left="-1612" w:hanging="360"/>
      </w:pPr>
    </w:lvl>
    <w:lvl w:ilvl="2">
      <w:start w:val="1"/>
      <w:numFmt w:val="lowerRoman"/>
      <w:lvlText w:val="%3."/>
      <w:lvlJc w:val="right"/>
      <w:pPr>
        <w:ind w:left="-892" w:hanging="180"/>
      </w:pPr>
    </w:lvl>
    <w:lvl w:ilvl="3">
      <w:start w:val="1"/>
      <w:numFmt w:val="decimal"/>
      <w:lvlText w:val="%4."/>
      <w:lvlJc w:val="left"/>
      <w:pPr>
        <w:ind w:left="-172" w:hanging="360"/>
      </w:pPr>
    </w:lvl>
    <w:lvl w:ilvl="4">
      <w:start w:val="1"/>
      <w:numFmt w:val="lowerLetter"/>
      <w:lvlText w:val="%5."/>
      <w:lvlJc w:val="left"/>
      <w:pPr>
        <w:ind w:left="548" w:hanging="360"/>
      </w:pPr>
    </w:lvl>
    <w:lvl w:ilvl="5">
      <w:start w:val="1"/>
      <w:numFmt w:val="lowerRoman"/>
      <w:lvlText w:val="%6."/>
      <w:lvlJc w:val="right"/>
      <w:pPr>
        <w:ind w:left="1268" w:hanging="180"/>
      </w:pPr>
    </w:lvl>
    <w:lvl w:ilvl="6">
      <w:start w:val="1"/>
      <w:numFmt w:val="decimal"/>
      <w:lvlText w:val="%7."/>
      <w:lvlJc w:val="left"/>
      <w:pPr>
        <w:ind w:left="1988" w:hanging="360"/>
      </w:pPr>
    </w:lvl>
    <w:lvl w:ilvl="7">
      <w:start w:val="1"/>
      <w:numFmt w:val="lowerLetter"/>
      <w:lvlText w:val="%8."/>
      <w:lvlJc w:val="left"/>
      <w:pPr>
        <w:ind w:left="2708" w:hanging="360"/>
      </w:pPr>
    </w:lvl>
    <w:lvl w:ilvl="8">
      <w:start w:val="1"/>
      <w:numFmt w:val="lowerRoman"/>
      <w:lvlText w:val="%9."/>
      <w:lvlJc w:val="right"/>
      <w:pPr>
        <w:ind w:left="3428" w:hanging="180"/>
      </w:pPr>
    </w:lvl>
  </w:abstractNum>
  <w:abstractNum w:abstractNumId="13">
    <w:nsid w:val="559E643E"/>
    <w:multiLevelType w:val="hybridMultilevel"/>
    <w:tmpl w:val="B978D5F6"/>
    <w:lvl w:ilvl="0" w:tplc="0409000F">
      <w:start w:val="1"/>
      <w:numFmt w:val="decimal"/>
      <w:lvlText w:val="%1."/>
      <w:lvlJc w:val="left"/>
      <w:pPr>
        <w:ind w:left="36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9E21D0"/>
    <w:multiLevelType w:val="hybridMultilevel"/>
    <w:tmpl w:val="78AE123E"/>
    <w:lvl w:ilvl="0" w:tplc="7CF40D8A">
      <w:start w:val="1"/>
      <w:numFmt w:val="decimal"/>
      <w:lvlText w:val="%1."/>
      <w:lvlJc w:val="left"/>
      <w:pPr>
        <w:ind w:left="360" w:hanging="360"/>
      </w:pPr>
      <w:rPr>
        <w:rFonts w:hint="default"/>
        <w:b/>
      </w:rPr>
    </w:lvl>
    <w:lvl w:ilvl="1" w:tplc="04090019">
      <w:start w:val="1"/>
      <w:numFmt w:val="lowerLetter"/>
      <w:lvlText w:val="%2."/>
      <w:lvlJc w:val="left"/>
      <w:pPr>
        <w:ind w:left="-1612" w:hanging="360"/>
      </w:pPr>
    </w:lvl>
    <w:lvl w:ilvl="2" w:tplc="0409001B">
      <w:start w:val="1"/>
      <w:numFmt w:val="lowerRoman"/>
      <w:lvlText w:val="%3."/>
      <w:lvlJc w:val="right"/>
      <w:pPr>
        <w:ind w:left="-892" w:hanging="180"/>
      </w:pPr>
    </w:lvl>
    <w:lvl w:ilvl="3" w:tplc="0409000F">
      <w:start w:val="1"/>
      <w:numFmt w:val="decimal"/>
      <w:lvlText w:val="%4."/>
      <w:lvlJc w:val="left"/>
      <w:pPr>
        <w:ind w:left="-172" w:hanging="360"/>
      </w:pPr>
    </w:lvl>
    <w:lvl w:ilvl="4" w:tplc="04090019">
      <w:start w:val="1"/>
      <w:numFmt w:val="lowerLetter"/>
      <w:lvlText w:val="%5."/>
      <w:lvlJc w:val="left"/>
      <w:pPr>
        <w:ind w:left="548" w:hanging="360"/>
      </w:pPr>
    </w:lvl>
    <w:lvl w:ilvl="5" w:tplc="04090017">
      <w:start w:val="1"/>
      <w:numFmt w:val="lowerLetter"/>
      <w:lvlText w:val="%6)"/>
      <w:lvlJc w:val="left"/>
      <w:pPr>
        <w:ind w:left="1448" w:hanging="360"/>
      </w:pPr>
    </w:lvl>
    <w:lvl w:ilvl="6" w:tplc="0409000F" w:tentative="1">
      <w:start w:val="1"/>
      <w:numFmt w:val="decimal"/>
      <w:lvlText w:val="%7."/>
      <w:lvlJc w:val="left"/>
      <w:pPr>
        <w:ind w:left="1988" w:hanging="360"/>
      </w:pPr>
    </w:lvl>
    <w:lvl w:ilvl="7" w:tplc="04090019" w:tentative="1">
      <w:start w:val="1"/>
      <w:numFmt w:val="lowerLetter"/>
      <w:lvlText w:val="%8."/>
      <w:lvlJc w:val="left"/>
      <w:pPr>
        <w:ind w:left="2708" w:hanging="360"/>
      </w:pPr>
    </w:lvl>
    <w:lvl w:ilvl="8" w:tplc="0409001B" w:tentative="1">
      <w:start w:val="1"/>
      <w:numFmt w:val="lowerRoman"/>
      <w:lvlText w:val="%9."/>
      <w:lvlJc w:val="right"/>
      <w:pPr>
        <w:ind w:left="3428" w:hanging="180"/>
      </w:pPr>
    </w:lvl>
  </w:abstractNum>
  <w:abstractNum w:abstractNumId="15">
    <w:nsid w:val="60CD53EF"/>
    <w:multiLevelType w:val="hybridMultilevel"/>
    <w:tmpl w:val="812E2F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0F028A8"/>
    <w:multiLevelType w:val="hybridMultilevel"/>
    <w:tmpl w:val="781A1536"/>
    <w:lvl w:ilvl="0" w:tplc="04090011">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370DCA"/>
    <w:multiLevelType w:val="hybridMultilevel"/>
    <w:tmpl w:val="737CE822"/>
    <w:lvl w:ilvl="0" w:tplc="087602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3F0011"/>
    <w:multiLevelType w:val="hybridMultilevel"/>
    <w:tmpl w:val="7CC2A0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F4C7C25"/>
    <w:multiLevelType w:val="hybridMultilevel"/>
    <w:tmpl w:val="D42AF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E6193D"/>
    <w:multiLevelType w:val="hybridMultilevel"/>
    <w:tmpl w:val="2968CD22"/>
    <w:lvl w:ilvl="0" w:tplc="308AA4C4">
      <w:start w:val="1"/>
      <w:numFmt w:val="bullet"/>
      <w:lvlText w:val=""/>
      <w:lvlJc w:val="left"/>
      <w:pPr>
        <w:ind w:left="720" w:hanging="360"/>
      </w:pPr>
      <w:rPr>
        <w:rFonts w:ascii="Symbol" w:hAnsi="Symbol" w:hint="default"/>
        <w:color w:val="000000" w:themeColor="text1"/>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785D54"/>
    <w:multiLevelType w:val="hybridMultilevel"/>
    <w:tmpl w:val="E11EFF74"/>
    <w:lvl w:ilvl="0" w:tplc="7CF40D8A">
      <w:start w:val="1"/>
      <w:numFmt w:val="decimal"/>
      <w:lvlText w:val="%1."/>
      <w:lvlJc w:val="left"/>
      <w:pPr>
        <w:ind w:left="360" w:hanging="360"/>
      </w:pPr>
      <w:rPr>
        <w:rFonts w:hint="default"/>
        <w:b/>
      </w:rPr>
    </w:lvl>
    <w:lvl w:ilvl="1" w:tplc="04090019">
      <w:start w:val="1"/>
      <w:numFmt w:val="lowerLetter"/>
      <w:lvlText w:val="%2."/>
      <w:lvlJc w:val="left"/>
      <w:pPr>
        <w:ind w:left="-1612" w:hanging="360"/>
      </w:pPr>
    </w:lvl>
    <w:lvl w:ilvl="2" w:tplc="0409001B">
      <w:start w:val="1"/>
      <w:numFmt w:val="lowerRoman"/>
      <w:lvlText w:val="%3."/>
      <w:lvlJc w:val="right"/>
      <w:pPr>
        <w:ind w:left="-892" w:hanging="180"/>
      </w:pPr>
    </w:lvl>
    <w:lvl w:ilvl="3" w:tplc="0409000F">
      <w:start w:val="1"/>
      <w:numFmt w:val="decimal"/>
      <w:lvlText w:val="%4."/>
      <w:lvlJc w:val="left"/>
      <w:pPr>
        <w:ind w:left="-172" w:hanging="360"/>
      </w:pPr>
    </w:lvl>
    <w:lvl w:ilvl="4" w:tplc="04090019">
      <w:start w:val="1"/>
      <w:numFmt w:val="lowerLetter"/>
      <w:lvlText w:val="%5."/>
      <w:lvlJc w:val="left"/>
      <w:pPr>
        <w:ind w:left="548" w:hanging="360"/>
      </w:pPr>
    </w:lvl>
    <w:lvl w:ilvl="5" w:tplc="0409001B" w:tentative="1">
      <w:start w:val="1"/>
      <w:numFmt w:val="lowerRoman"/>
      <w:lvlText w:val="%6."/>
      <w:lvlJc w:val="right"/>
      <w:pPr>
        <w:ind w:left="1268" w:hanging="180"/>
      </w:pPr>
    </w:lvl>
    <w:lvl w:ilvl="6" w:tplc="0409000F" w:tentative="1">
      <w:start w:val="1"/>
      <w:numFmt w:val="decimal"/>
      <w:lvlText w:val="%7."/>
      <w:lvlJc w:val="left"/>
      <w:pPr>
        <w:ind w:left="1988" w:hanging="360"/>
      </w:pPr>
    </w:lvl>
    <w:lvl w:ilvl="7" w:tplc="04090019" w:tentative="1">
      <w:start w:val="1"/>
      <w:numFmt w:val="lowerLetter"/>
      <w:lvlText w:val="%8."/>
      <w:lvlJc w:val="left"/>
      <w:pPr>
        <w:ind w:left="2708" w:hanging="360"/>
      </w:pPr>
    </w:lvl>
    <w:lvl w:ilvl="8" w:tplc="0409001B" w:tentative="1">
      <w:start w:val="1"/>
      <w:numFmt w:val="lowerRoman"/>
      <w:lvlText w:val="%9."/>
      <w:lvlJc w:val="right"/>
      <w:pPr>
        <w:ind w:left="3428" w:hanging="180"/>
      </w:pPr>
    </w:lvl>
  </w:abstractNum>
  <w:abstractNum w:abstractNumId="22">
    <w:nsid w:val="7D7C5886"/>
    <w:multiLevelType w:val="hybridMultilevel"/>
    <w:tmpl w:val="EBB4197A"/>
    <w:lvl w:ilvl="0" w:tplc="DC1819F6">
      <w:start w:val="1"/>
      <w:numFmt w:val="decimal"/>
      <w:lvlText w:val="%1."/>
      <w:lvlJc w:val="left"/>
      <w:pPr>
        <w:ind w:left="39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4"/>
  </w:num>
  <w:num w:numId="4">
    <w:abstractNumId w:val="19"/>
  </w:num>
  <w:num w:numId="5">
    <w:abstractNumId w:val="14"/>
  </w:num>
  <w:num w:numId="6">
    <w:abstractNumId w:val="11"/>
  </w:num>
  <w:num w:numId="7">
    <w:abstractNumId w:val="21"/>
  </w:num>
  <w:num w:numId="8">
    <w:abstractNumId w:val="20"/>
  </w:num>
  <w:num w:numId="9">
    <w:abstractNumId w:val="9"/>
  </w:num>
  <w:num w:numId="10">
    <w:abstractNumId w:val="22"/>
  </w:num>
  <w:num w:numId="11">
    <w:abstractNumId w:val="7"/>
  </w:num>
  <w:num w:numId="12">
    <w:abstractNumId w:val="16"/>
  </w:num>
  <w:num w:numId="13">
    <w:abstractNumId w:val="6"/>
  </w:num>
  <w:num w:numId="14">
    <w:abstractNumId w:val="15"/>
  </w:num>
  <w:num w:numId="15">
    <w:abstractNumId w:val="1"/>
  </w:num>
  <w:num w:numId="16">
    <w:abstractNumId w:val="17"/>
  </w:num>
  <w:num w:numId="17">
    <w:abstractNumId w:val="5"/>
  </w:num>
  <w:num w:numId="18">
    <w:abstractNumId w:val="13"/>
  </w:num>
  <w:num w:numId="19">
    <w:abstractNumId w:val="18"/>
  </w:num>
  <w:num w:numId="20">
    <w:abstractNumId w:val="0"/>
  </w:num>
  <w:num w:numId="21">
    <w:abstractNumId w:val="2"/>
  </w:num>
  <w:num w:numId="22">
    <w:abstractNumId w:val="12"/>
  </w:num>
  <w:num w:numId="23">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rerfsr5tz2vs1esttlvs2z1vfdedwfx5229&quot;&gt;My EndNote Library&lt;record-ids&gt;&lt;item&gt;2&lt;/item&gt;&lt;/record-ids&gt;&lt;/item&gt;&lt;/Libraries&gt;"/>
  </w:docVars>
  <w:rsids>
    <w:rsidRoot w:val="004E4E70"/>
    <w:rsid w:val="00003FA9"/>
    <w:rsid w:val="00021D7A"/>
    <w:rsid w:val="000319F1"/>
    <w:rsid w:val="000340B6"/>
    <w:rsid w:val="00036428"/>
    <w:rsid w:val="00041E43"/>
    <w:rsid w:val="00044130"/>
    <w:rsid w:val="0005421F"/>
    <w:rsid w:val="00055CBA"/>
    <w:rsid w:val="000607C9"/>
    <w:rsid w:val="00062CFF"/>
    <w:rsid w:val="000630FC"/>
    <w:rsid w:val="00063236"/>
    <w:rsid w:val="000662F3"/>
    <w:rsid w:val="00067A5D"/>
    <w:rsid w:val="00071F67"/>
    <w:rsid w:val="00071F8E"/>
    <w:rsid w:val="00086BB9"/>
    <w:rsid w:val="000A44E3"/>
    <w:rsid w:val="000A4F85"/>
    <w:rsid w:val="000B17DB"/>
    <w:rsid w:val="000B209B"/>
    <w:rsid w:val="000B2EA4"/>
    <w:rsid w:val="000C4A58"/>
    <w:rsid w:val="000C5301"/>
    <w:rsid w:val="000D2344"/>
    <w:rsid w:val="000D7C9A"/>
    <w:rsid w:val="000E54F5"/>
    <w:rsid w:val="000E5A3C"/>
    <w:rsid w:val="00101D52"/>
    <w:rsid w:val="0010320C"/>
    <w:rsid w:val="00104176"/>
    <w:rsid w:val="001049F5"/>
    <w:rsid w:val="00107508"/>
    <w:rsid w:val="001078F4"/>
    <w:rsid w:val="00107ACB"/>
    <w:rsid w:val="001134FF"/>
    <w:rsid w:val="00121081"/>
    <w:rsid w:val="00135CEE"/>
    <w:rsid w:val="00140347"/>
    <w:rsid w:val="00140744"/>
    <w:rsid w:val="001443FE"/>
    <w:rsid w:val="00151807"/>
    <w:rsid w:val="00153513"/>
    <w:rsid w:val="00161B80"/>
    <w:rsid w:val="00170B96"/>
    <w:rsid w:val="001866F7"/>
    <w:rsid w:val="0019039D"/>
    <w:rsid w:val="001917BC"/>
    <w:rsid w:val="001931A2"/>
    <w:rsid w:val="0019622C"/>
    <w:rsid w:val="00196CC6"/>
    <w:rsid w:val="001A1F9B"/>
    <w:rsid w:val="001B0FC8"/>
    <w:rsid w:val="001D5F23"/>
    <w:rsid w:val="001E1FFA"/>
    <w:rsid w:val="002171F6"/>
    <w:rsid w:val="00222DF2"/>
    <w:rsid w:val="00222FBD"/>
    <w:rsid w:val="002239D5"/>
    <w:rsid w:val="00231EE9"/>
    <w:rsid w:val="00234EBB"/>
    <w:rsid w:val="002413EB"/>
    <w:rsid w:val="00246913"/>
    <w:rsid w:val="002503D5"/>
    <w:rsid w:val="002505BA"/>
    <w:rsid w:val="00254F6F"/>
    <w:rsid w:val="00257681"/>
    <w:rsid w:val="0026339A"/>
    <w:rsid w:val="0026369C"/>
    <w:rsid w:val="0027504A"/>
    <w:rsid w:val="002750C6"/>
    <w:rsid w:val="00275AB4"/>
    <w:rsid w:val="00277B27"/>
    <w:rsid w:val="002A32E7"/>
    <w:rsid w:val="002B33D8"/>
    <w:rsid w:val="002B4A1C"/>
    <w:rsid w:val="002C4F89"/>
    <w:rsid w:val="002C67A5"/>
    <w:rsid w:val="002C6D9C"/>
    <w:rsid w:val="002D141D"/>
    <w:rsid w:val="002D6A7C"/>
    <w:rsid w:val="002E0A06"/>
    <w:rsid w:val="002E1410"/>
    <w:rsid w:val="002F0587"/>
    <w:rsid w:val="003047D9"/>
    <w:rsid w:val="00305F4D"/>
    <w:rsid w:val="00313FF5"/>
    <w:rsid w:val="003208C1"/>
    <w:rsid w:val="00327549"/>
    <w:rsid w:val="003342A1"/>
    <w:rsid w:val="00344009"/>
    <w:rsid w:val="00344D9F"/>
    <w:rsid w:val="00344DD4"/>
    <w:rsid w:val="00344EFF"/>
    <w:rsid w:val="00351C0E"/>
    <w:rsid w:val="00351D4D"/>
    <w:rsid w:val="00357C85"/>
    <w:rsid w:val="00373860"/>
    <w:rsid w:val="00383EF4"/>
    <w:rsid w:val="00385149"/>
    <w:rsid w:val="00391028"/>
    <w:rsid w:val="003B5830"/>
    <w:rsid w:val="003C2103"/>
    <w:rsid w:val="003C4A04"/>
    <w:rsid w:val="003D67EE"/>
    <w:rsid w:val="003E4C9F"/>
    <w:rsid w:val="003E7C28"/>
    <w:rsid w:val="003F41DF"/>
    <w:rsid w:val="003F5F26"/>
    <w:rsid w:val="003F650B"/>
    <w:rsid w:val="00407F85"/>
    <w:rsid w:val="00423CCE"/>
    <w:rsid w:val="00424BF2"/>
    <w:rsid w:val="004270AB"/>
    <w:rsid w:val="0043738B"/>
    <w:rsid w:val="00445AC5"/>
    <w:rsid w:val="004514D2"/>
    <w:rsid w:val="00453760"/>
    <w:rsid w:val="0046652C"/>
    <w:rsid w:val="00471A34"/>
    <w:rsid w:val="00486E2B"/>
    <w:rsid w:val="0049302C"/>
    <w:rsid w:val="00494CF4"/>
    <w:rsid w:val="004A2D08"/>
    <w:rsid w:val="004B1E5F"/>
    <w:rsid w:val="004B3BB6"/>
    <w:rsid w:val="004C0833"/>
    <w:rsid w:val="004C3BBF"/>
    <w:rsid w:val="004E4E70"/>
    <w:rsid w:val="004E6BB9"/>
    <w:rsid w:val="004F2D9C"/>
    <w:rsid w:val="004F4BE0"/>
    <w:rsid w:val="004F721A"/>
    <w:rsid w:val="00500859"/>
    <w:rsid w:val="00525056"/>
    <w:rsid w:val="005309B8"/>
    <w:rsid w:val="005340E9"/>
    <w:rsid w:val="005352EA"/>
    <w:rsid w:val="00537EDF"/>
    <w:rsid w:val="005413B3"/>
    <w:rsid w:val="00547827"/>
    <w:rsid w:val="0055163E"/>
    <w:rsid w:val="00554145"/>
    <w:rsid w:val="00562229"/>
    <w:rsid w:val="00562CD3"/>
    <w:rsid w:val="005665D3"/>
    <w:rsid w:val="00567B87"/>
    <w:rsid w:val="00575219"/>
    <w:rsid w:val="00575BE5"/>
    <w:rsid w:val="005834AB"/>
    <w:rsid w:val="00587AC9"/>
    <w:rsid w:val="005967C9"/>
    <w:rsid w:val="005B4FF9"/>
    <w:rsid w:val="005B6516"/>
    <w:rsid w:val="005B722A"/>
    <w:rsid w:val="005B7618"/>
    <w:rsid w:val="005C08D9"/>
    <w:rsid w:val="005C2DE5"/>
    <w:rsid w:val="005C442E"/>
    <w:rsid w:val="005D3903"/>
    <w:rsid w:val="005D47AD"/>
    <w:rsid w:val="005D4AA6"/>
    <w:rsid w:val="005D5940"/>
    <w:rsid w:val="005D66A7"/>
    <w:rsid w:val="005E6E15"/>
    <w:rsid w:val="005F0E7B"/>
    <w:rsid w:val="006025E7"/>
    <w:rsid w:val="00604FF8"/>
    <w:rsid w:val="00607526"/>
    <w:rsid w:val="00612628"/>
    <w:rsid w:val="00612C3F"/>
    <w:rsid w:val="00614FFC"/>
    <w:rsid w:val="00616F8F"/>
    <w:rsid w:val="0063392A"/>
    <w:rsid w:val="00637C2F"/>
    <w:rsid w:val="00642501"/>
    <w:rsid w:val="00646DCC"/>
    <w:rsid w:val="006474E9"/>
    <w:rsid w:val="00650A29"/>
    <w:rsid w:val="006517C5"/>
    <w:rsid w:val="00654C40"/>
    <w:rsid w:val="0066423A"/>
    <w:rsid w:val="00666D3A"/>
    <w:rsid w:val="00683C55"/>
    <w:rsid w:val="00686FF1"/>
    <w:rsid w:val="0069228A"/>
    <w:rsid w:val="00695385"/>
    <w:rsid w:val="006A02A8"/>
    <w:rsid w:val="006A148F"/>
    <w:rsid w:val="006A3129"/>
    <w:rsid w:val="006A397E"/>
    <w:rsid w:val="006A46E0"/>
    <w:rsid w:val="006A697C"/>
    <w:rsid w:val="006C59AF"/>
    <w:rsid w:val="006C7636"/>
    <w:rsid w:val="006D55EF"/>
    <w:rsid w:val="006E7263"/>
    <w:rsid w:val="006E7E19"/>
    <w:rsid w:val="006E7ECD"/>
    <w:rsid w:val="006F011E"/>
    <w:rsid w:val="006F38C9"/>
    <w:rsid w:val="006F47E1"/>
    <w:rsid w:val="00701B37"/>
    <w:rsid w:val="00702211"/>
    <w:rsid w:val="007141E7"/>
    <w:rsid w:val="00714336"/>
    <w:rsid w:val="00714847"/>
    <w:rsid w:val="00735ECF"/>
    <w:rsid w:val="007428F3"/>
    <w:rsid w:val="007454A3"/>
    <w:rsid w:val="007461A1"/>
    <w:rsid w:val="0075076A"/>
    <w:rsid w:val="00750FF0"/>
    <w:rsid w:val="00764007"/>
    <w:rsid w:val="007675A7"/>
    <w:rsid w:val="00771292"/>
    <w:rsid w:val="0077389D"/>
    <w:rsid w:val="007744FD"/>
    <w:rsid w:val="00775515"/>
    <w:rsid w:val="0078598E"/>
    <w:rsid w:val="0079256B"/>
    <w:rsid w:val="007A0CB2"/>
    <w:rsid w:val="007A3863"/>
    <w:rsid w:val="007A6815"/>
    <w:rsid w:val="007A768A"/>
    <w:rsid w:val="007A79E7"/>
    <w:rsid w:val="007C67BC"/>
    <w:rsid w:val="007D6C7C"/>
    <w:rsid w:val="007F0247"/>
    <w:rsid w:val="007F148A"/>
    <w:rsid w:val="007F2489"/>
    <w:rsid w:val="007F53E1"/>
    <w:rsid w:val="007F5921"/>
    <w:rsid w:val="007F5FDD"/>
    <w:rsid w:val="0080129F"/>
    <w:rsid w:val="00802D41"/>
    <w:rsid w:val="00806EC1"/>
    <w:rsid w:val="008204C0"/>
    <w:rsid w:val="00822497"/>
    <w:rsid w:val="0082328F"/>
    <w:rsid w:val="0082377A"/>
    <w:rsid w:val="0082492A"/>
    <w:rsid w:val="008306DA"/>
    <w:rsid w:val="00833C48"/>
    <w:rsid w:val="00834A13"/>
    <w:rsid w:val="00835270"/>
    <w:rsid w:val="00837A28"/>
    <w:rsid w:val="00854A5E"/>
    <w:rsid w:val="00862989"/>
    <w:rsid w:val="00866126"/>
    <w:rsid w:val="008673AE"/>
    <w:rsid w:val="00875A50"/>
    <w:rsid w:val="00885221"/>
    <w:rsid w:val="00885658"/>
    <w:rsid w:val="0089457F"/>
    <w:rsid w:val="00895CB5"/>
    <w:rsid w:val="008A5616"/>
    <w:rsid w:val="008B4F3B"/>
    <w:rsid w:val="008B526B"/>
    <w:rsid w:val="008C62F5"/>
    <w:rsid w:val="008D0F88"/>
    <w:rsid w:val="008D6C50"/>
    <w:rsid w:val="008E34D0"/>
    <w:rsid w:val="008E6564"/>
    <w:rsid w:val="008F0FEC"/>
    <w:rsid w:val="008F13E3"/>
    <w:rsid w:val="008F3A57"/>
    <w:rsid w:val="00911FC2"/>
    <w:rsid w:val="009146F8"/>
    <w:rsid w:val="0092099E"/>
    <w:rsid w:val="009215EF"/>
    <w:rsid w:val="009244C6"/>
    <w:rsid w:val="0092722B"/>
    <w:rsid w:val="00951353"/>
    <w:rsid w:val="009519FC"/>
    <w:rsid w:val="009610FE"/>
    <w:rsid w:val="00963057"/>
    <w:rsid w:val="00965BA1"/>
    <w:rsid w:val="00966317"/>
    <w:rsid w:val="009701F7"/>
    <w:rsid w:val="00971E24"/>
    <w:rsid w:val="009744D5"/>
    <w:rsid w:val="00981E89"/>
    <w:rsid w:val="009829AD"/>
    <w:rsid w:val="009918A4"/>
    <w:rsid w:val="0099505A"/>
    <w:rsid w:val="009A416F"/>
    <w:rsid w:val="009B2FFB"/>
    <w:rsid w:val="009B3CD9"/>
    <w:rsid w:val="009B40FE"/>
    <w:rsid w:val="009B4A7D"/>
    <w:rsid w:val="009C04A0"/>
    <w:rsid w:val="009D0709"/>
    <w:rsid w:val="009E24FF"/>
    <w:rsid w:val="009E54C4"/>
    <w:rsid w:val="009E6D0C"/>
    <w:rsid w:val="00A02E4B"/>
    <w:rsid w:val="00A041C4"/>
    <w:rsid w:val="00A1613C"/>
    <w:rsid w:val="00A21EC5"/>
    <w:rsid w:val="00A24F84"/>
    <w:rsid w:val="00A26493"/>
    <w:rsid w:val="00A342B0"/>
    <w:rsid w:val="00A35CBA"/>
    <w:rsid w:val="00A41FD4"/>
    <w:rsid w:val="00A45275"/>
    <w:rsid w:val="00A45AA8"/>
    <w:rsid w:val="00A52BB8"/>
    <w:rsid w:val="00A546CC"/>
    <w:rsid w:val="00A55F9E"/>
    <w:rsid w:val="00A6109F"/>
    <w:rsid w:val="00A620E1"/>
    <w:rsid w:val="00A67485"/>
    <w:rsid w:val="00A71705"/>
    <w:rsid w:val="00A76F8F"/>
    <w:rsid w:val="00A96DCC"/>
    <w:rsid w:val="00A975F0"/>
    <w:rsid w:val="00AB350E"/>
    <w:rsid w:val="00AB64ED"/>
    <w:rsid w:val="00AC42C8"/>
    <w:rsid w:val="00AF1A08"/>
    <w:rsid w:val="00AF4AED"/>
    <w:rsid w:val="00AF63E8"/>
    <w:rsid w:val="00AF6752"/>
    <w:rsid w:val="00B02543"/>
    <w:rsid w:val="00B02F25"/>
    <w:rsid w:val="00B06B59"/>
    <w:rsid w:val="00B073C8"/>
    <w:rsid w:val="00B225CD"/>
    <w:rsid w:val="00B257A1"/>
    <w:rsid w:val="00B302DB"/>
    <w:rsid w:val="00B30A45"/>
    <w:rsid w:val="00B32D72"/>
    <w:rsid w:val="00B54FB4"/>
    <w:rsid w:val="00B55E89"/>
    <w:rsid w:val="00B774A0"/>
    <w:rsid w:val="00B85A02"/>
    <w:rsid w:val="00B950BB"/>
    <w:rsid w:val="00BB2817"/>
    <w:rsid w:val="00BB5249"/>
    <w:rsid w:val="00BB63AB"/>
    <w:rsid w:val="00BE784F"/>
    <w:rsid w:val="00BF1E56"/>
    <w:rsid w:val="00BF25CA"/>
    <w:rsid w:val="00C001A1"/>
    <w:rsid w:val="00C012A9"/>
    <w:rsid w:val="00C06BC1"/>
    <w:rsid w:val="00C06D48"/>
    <w:rsid w:val="00C074D7"/>
    <w:rsid w:val="00C22CB6"/>
    <w:rsid w:val="00C26189"/>
    <w:rsid w:val="00C33744"/>
    <w:rsid w:val="00C40F5D"/>
    <w:rsid w:val="00C41746"/>
    <w:rsid w:val="00C55A42"/>
    <w:rsid w:val="00C6027D"/>
    <w:rsid w:val="00C73DAC"/>
    <w:rsid w:val="00C81A3E"/>
    <w:rsid w:val="00C84849"/>
    <w:rsid w:val="00C94FCE"/>
    <w:rsid w:val="00C95EB7"/>
    <w:rsid w:val="00CA23C0"/>
    <w:rsid w:val="00CA6F8F"/>
    <w:rsid w:val="00CC062F"/>
    <w:rsid w:val="00CD2214"/>
    <w:rsid w:val="00CE40EE"/>
    <w:rsid w:val="00CF2D49"/>
    <w:rsid w:val="00D02E84"/>
    <w:rsid w:val="00D07D2F"/>
    <w:rsid w:val="00D10006"/>
    <w:rsid w:val="00D1586E"/>
    <w:rsid w:val="00D166B7"/>
    <w:rsid w:val="00D20AA9"/>
    <w:rsid w:val="00D2137A"/>
    <w:rsid w:val="00D23FE3"/>
    <w:rsid w:val="00D25545"/>
    <w:rsid w:val="00D31BF7"/>
    <w:rsid w:val="00D436E4"/>
    <w:rsid w:val="00D53B6E"/>
    <w:rsid w:val="00D5570F"/>
    <w:rsid w:val="00D62905"/>
    <w:rsid w:val="00D73039"/>
    <w:rsid w:val="00D7374F"/>
    <w:rsid w:val="00D73A8E"/>
    <w:rsid w:val="00D8433F"/>
    <w:rsid w:val="00D853C6"/>
    <w:rsid w:val="00D90512"/>
    <w:rsid w:val="00D96B85"/>
    <w:rsid w:val="00DA2348"/>
    <w:rsid w:val="00DB06D5"/>
    <w:rsid w:val="00DB444C"/>
    <w:rsid w:val="00DC7D72"/>
    <w:rsid w:val="00DD12FB"/>
    <w:rsid w:val="00DD242C"/>
    <w:rsid w:val="00DD3AE5"/>
    <w:rsid w:val="00DD697E"/>
    <w:rsid w:val="00DD6C4A"/>
    <w:rsid w:val="00DD718E"/>
    <w:rsid w:val="00DE1DD8"/>
    <w:rsid w:val="00DF15F3"/>
    <w:rsid w:val="00DF2717"/>
    <w:rsid w:val="00E01532"/>
    <w:rsid w:val="00E053CF"/>
    <w:rsid w:val="00E06031"/>
    <w:rsid w:val="00E13E92"/>
    <w:rsid w:val="00E23265"/>
    <w:rsid w:val="00E31B80"/>
    <w:rsid w:val="00E408E7"/>
    <w:rsid w:val="00E42F2C"/>
    <w:rsid w:val="00E45C02"/>
    <w:rsid w:val="00E545D4"/>
    <w:rsid w:val="00E57253"/>
    <w:rsid w:val="00E6028A"/>
    <w:rsid w:val="00E635C5"/>
    <w:rsid w:val="00E71B41"/>
    <w:rsid w:val="00E77572"/>
    <w:rsid w:val="00E90E18"/>
    <w:rsid w:val="00E94A18"/>
    <w:rsid w:val="00EA0881"/>
    <w:rsid w:val="00EB1F00"/>
    <w:rsid w:val="00EB4C00"/>
    <w:rsid w:val="00EB5AB4"/>
    <w:rsid w:val="00ED017F"/>
    <w:rsid w:val="00ED7A07"/>
    <w:rsid w:val="00ED7AB6"/>
    <w:rsid w:val="00EE1021"/>
    <w:rsid w:val="00EF10AA"/>
    <w:rsid w:val="00EF4902"/>
    <w:rsid w:val="00EF4B1A"/>
    <w:rsid w:val="00EF7644"/>
    <w:rsid w:val="00F02CA6"/>
    <w:rsid w:val="00F130DB"/>
    <w:rsid w:val="00F250D1"/>
    <w:rsid w:val="00F347D8"/>
    <w:rsid w:val="00F34C25"/>
    <w:rsid w:val="00F4151F"/>
    <w:rsid w:val="00F467F9"/>
    <w:rsid w:val="00F5234A"/>
    <w:rsid w:val="00F54D01"/>
    <w:rsid w:val="00F5695C"/>
    <w:rsid w:val="00F62786"/>
    <w:rsid w:val="00F62B99"/>
    <w:rsid w:val="00F65808"/>
    <w:rsid w:val="00F80E50"/>
    <w:rsid w:val="00F86578"/>
    <w:rsid w:val="00F86B76"/>
    <w:rsid w:val="00F87B6A"/>
    <w:rsid w:val="00F91187"/>
    <w:rsid w:val="00F91552"/>
    <w:rsid w:val="00F9259B"/>
    <w:rsid w:val="00FB5EE8"/>
    <w:rsid w:val="00FB7563"/>
    <w:rsid w:val="00FC7506"/>
    <w:rsid w:val="00FD28E0"/>
    <w:rsid w:val="00FD7E70"/>
    <w:rsid w:val="00FE7DE2"/>
    <w:rsid w:val="00FF09B1"/>
    <w:rsid w:val="00FF41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644B3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4E70"/>
    <w:rPr>
      <w:rFonts w:ascii="Lucida Grande" w:hAnsi="Lucida Grande"/>
      <w:sz w:val="18"/>
      <w:szCs w:val="18"/>
    </w:rPr>
  </w:style>
  <w:style w:type="character" w:customStyle="1" w:styleId="BalloonTextChar">
    <w:name w:val="Balloon Text Char"/>
    <w:basedOn w:val="DefaultParagraphFont"/>
    <w:link w:val="BalloonText"/>
    <w:uiPriority w:val="99"/>
    <w:semiHidden/>
    <w:rsid w:val="004E4E70"/>
    <w:rPr>
      <w:rFonts w:ascii="Lucida Grande" w:hAnsi="Lucida Grande"/>
      <w:sz w:val="18"/>
      <w:szCs w:val="18"/>
    </w:rPr>
  </w:style>
  <w:style w:type="paragraph" w:styleId="Header">
    <w:name w:val="header"/>
    <w:basedOn w:val="Normal"/>
    <w:link w:val="HeaderChar"/>
    <w:uiPriority w:val="99"/>
    <w:unhideWhenUsed/>
    <w:rsid w:val="004E4E70"/>
    <w:pPr>
      <w:tabs>
        <w:tab w:val="center" w:pos="4320"/>
        <w:tab w:val="right" w:pos="8640"/>
      </w:tabs>
    </w:pPr>
  </w:style>
  <w:style w:type="character" w:customStyle="1" w:styleId="HeaderChar">
    <w:name w:val="Header Char"/>
    <w:basedOn w:val="DefaultParagraphFont"/>
    <w:link w:val="Header"/>
    <w:uiPriority w:val="99"/>
    <w:rsid w:val="004E4E70"/>
  </w:style>
  <w:style w:type="paragraph" w:styleId="Footer">
    <w:name w:val="footer"/>
    <w:basedOn w:val="Normal"/>
    <w:link w:val="FooterChar"/>
    <w:uiPriority w:val="99"/>
    <w:unhideWhenUsed/>
    <w:rsid w:val="004E4E70"/>
    <w:pPr>
      <w:tabs>
        <w:tab w:val="center" w:pos="4320"/>
        <w:tab w:val="right" w:pos="8640"/>
      </w:tabs>
    </w:pPr>
  </w:style>
  <w:style w:type="character" w:customStyle="1" w:styleId="FooterChar">
    <w:name w:val="Footer Char"/>
    <w:basedOn w:val="DefaultParagraphFont"/>
    <w:link w:val="Footer"/>
    <w:uiPriority w:val="99"/>
    <w:rsid w:val="004E4E70"/>
  </w:style>
  <w:style w:type="paragraph" w:styleId="ListParagraph">
    <w:name w:val="List Paragraph"/>
    <w:basedOn w:val="Normal"/>
    <w:uiPriority w:val="34"/>
    <w:qFormat/>
    <w:rsid w:val="00F5695C"/>
    <w:pPr>
      <w:ind w:left="720"/>
      <w:contextualSpacing/>
    </w:pPr>
  </w:style>
  <w:style w:type="character" w:styleId="PageNumber">
    <w:name w:val="page number"/>
    <w:basedOn w:val="DefaultParagraphFont"/>
    <w:uiPriority w:val="99"/>
    <w:semiHidden/>
    <w:unhideWhenUsed/>
    <w:rsid w:val="0082377A"/>
  </w:style>
  <w:style w:type="table" w:styleId="TableGrid">
    <w:name w:val="Table Grid"/>
    <w:basedOn w:val="TableNormal"/>
    <w:uiPriority w:val="59"/>
    <w:rsid w:val="00B32D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rsid w:val="00E635C5"/>
    <w:pPr>
      <w:jc w:val="center"/>
    </w:pPr>
    <w:rPr>
      <w:rFonts w:ascii="Cambria" w:hAnsi="Cambria"/>
    </w:rPr>
  </w:style>
  <w:style w:type="paragraph" w:customStyle="1" w:styleId="EndNoteBibliography">
    <w:name w:val="EndNote Bibliography"/>
    <w:basedOn w:val="Normal"/>
    <w:rsid w:val="00E635C5"/>
    <w:rPr>
      <w:rFonts w:ascii="Cambria" w:hAnsi="Cambria"/>
    </w:rPr>
  </w:style>
  <w:style w:type="character" w:styleId="CommentReference">
    <w:name w:val="annotation reference"/>
    <w:basedOn w:val="DefaultParagraphFont"/>
    <w:uiPriority w:val="99"/>
    <w:semiHidden/>
    <w:unhideWhenUsed/>
    <w:rsid w:val="007675A7"/>
    <w:rPr>
      <w:sz w:val="18"/>
      <w:szCs w:val="18"/>
    </w:rPr>
  </w:style>
  <w:style w:type="paragraph" w:styleId="CommentText">
    <w:name w:val="annotation text"/>
    <w:basedOn w:val="Normal"/>
    <w:link w:val="CommentTextChar"/>
    <w:uiPriority w:val="99"/>
    <w:semiHidden/>
    <w:unhideWhenUsed/>
    <w:rsid w:val="007675A7"/>
  </w:style>
  <w:style w:type="character" w:customStyle="1" w:styleId="CommentTextChar">
    <w:name w:val="Comment Text Char"/>
    <w:basedOn w:val="DefaultParagraphFont"/>
    <w:link w:val="CommentText"/>
    <w:uiPriority w:val="99"/>
    <w:semiHidden/>
    <w:rsid w:val="007675A7"/>
  </w:style>
  <w:style w:type="paragraph" w:styleId="CommentSubject">
    <w:name w:val="annotation subject"/>
    <w:basedOn w:val="CommentText"/>
    <w:next w:val="CommentText"/>
    <w:link w:val="CommentSubjectChar"/>
    <w:uiPriority w:val="99"/>
    <w:semiHidden/>
    <w:unhideWhenUsed/>
    <w:rsid w:val="007675A7"/>
    <w:rPr>
      <w:b/>
      <w:bCs/>
      <w:sz w:val="20"/>
      <w:szCs w:val="20"/>
    </w:rPr>
  </w:style>
  <w:style w:type="character" w:customStyle="1" w:styleId="CommentSubjectChar">
    <w:name w:val="Comment Subject Char"/>
    <w:basedOn w:val="CommentTextChar"/>
    <w:link w:val="CommentSubject"/>
    <w:uiPriority w:val="99"/>
    <w:semiHidden/>
    <w:rsid w:val="007675A7"/>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4E70"/>
    <w:rPr>
      <w:rFonts w:ascii="Lucida Grande" w:hAnsi="Lucida Grande"/>
      <w:sz w:val="18"/>
      <w:szCs w:val="18"/>
    </w:rPr>
  </w:style>
  <w:style w:type="character" w:customStyle="1" w:styleId="BalloonTextChar">
    <w:name w:val="Balloon Text Char"/>
    <w:basedOn w:val="DefaultParagraphFont"/>
    <w:link w:val="BalloonText"/>
    <w:uiPriority w:val="99"/>
    <w:semiHidden/>
    <w:rsid w:val="004E4E70"/>
    <w:rPr>
      <w:rFonts w:ascii="Lucida Grande" w:hAnsi="Lucida Grande"/>
      <w:sz w:val="18"/>
      <w:szCs w:val="18"/>
    </w:rPr>
  </w:style>
  <w:style w:type="paragraph" w:styleId="Header">
    <w:name w:val="header"/>
    <w:basedOn w:val="Normal"/>
    <w:link w:val="HeaderChar"/>
    <w:uiPriority w:val="99"/>
    <w:unhideWhenUsed/>
    <w:rsid w:val="004E4E70"/>
    <w:pPr>
      <w:tabs>
        <w:tab w:val="center" w:pos="4320"/>
        <w:tab w:val="right" w:pos="8640"/>
      </w:tabs>
    </w:pPr>
  </w:style>
  <w:style w:type="character" w:customStyle="1" w:styleId="HeaderChar">
    <w:name w:val="Header Char"/>
    <w:basedOn w:val="DefaultParagraphFont"/>
    <w:link w:val="Header"/>
    <w:uiPriority w:val="99"/>
    <w:rsid w:val="004E4E70"/>
  </w:style>
  <w:style w:type="paragraph" w:styleId="Footer">
    <w:name w:val="footer"/>
    <w:basedOn w:val="Normal"/>
    <w:link w:val="FooterChar"/>
    <w:uiPriority w:val="99"/>
    <w:unhideWhenUsed/>
    <w:rsid w:val="004E4E70"/>
    <w:pPr>
      <w:tabs>
        <w:tab w:val="center" w:pos="4320"/>
        <w:tab w:val="right" w:pos="8640"/>
      </w:tabs>
    </w:pPr>
  </w:style>
  <w:style w:type="character" w:customStyle="1" w:styleId="FooterChar">
    <w:name w:val="Footer Char"/>
    <w:basedOn w:val="DefaultParagraphFont"/>
    <w:link w:val="Footer"/>
    <w:uiPriority w:val="99"/>
    <w:rsid w:val="004E4E70"/>
  </w:style>
  <w:style w:type="paragraph" w:styleId="ListParagraph">
    <w:name w:val="List Paragraph"/>
    <w:basedOn w:val="Normal"/>
    <w:uiPriority w:val="34"/>
    <w:qFormat/>
    <w:rsid w:val="00F5695C"/>
    <w:pPr>
      <w:ind w:left="720"/>
      <w:contextualSpacing/>
    </w:pPr>
  </w:style>
  <w:style w:type="character" w:styleId="PageNumber">
    <w:name w:val="page number"/>
    <w:basedOn w:val="DefaultParagraphFont"/>
    <w:uiPriority w:val="99"/>
    <w:semiHidden/>
    <w:unhideWhenUsed/>
    <w:rsid w:val="0082377A"/>
  </w:style>
  <w:style w:type="table" w:styleId="TableGrid">
    <w:name w:val="Table Grid"/>
    <w:basedOn w:val="TableNormal"/>
    <w:uiPriority w:val="59"/>
    <w:rsid w:val="00B32D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rsid w:val="00E635C5"/>
    <w:pPr>
      <w:jc w:val="center"/>
    </w:pPr>
    <w:rPr>
      <w:rFonts w:ascii="Cambria" w:hAnsi="Cambria"/>
    </w:rPr>
  </w:style>
  <w:style w:type="paragraph" w:customStyle="1" w:styleId="EndNoteBibliography">
    <w:name w:val="EndNote Bibliography"/>
    <w:basedOn w:val="Normal"/>
    <w:rsid w:val="00E635C5"/>
    <w:rPr>
      <w:rFonts w:ascii="Cambria" w:hAnsi="Cambria"/>
    </w:rPr>
  </w:style>
  <w:style w:type="character" w:styleId="CommentReference">
    <w:name w:val="annotation reference"/>
    <w:basedOn w:val="DefaultParagraphFont"/>
    <w:uiPriority w:val="99"/>
    <w:semiHidden/>
    <w:unhideWhenUsed/>
    <w:rsid w:val="007675A7"/>
    <w:rPr>
      <w:sz w:val="18"/>
      <w:szCs w:val="18"/>
    </w:rPr>
  </w:style>
  <w:style w:type="paragraph" w:styleId="CommentText">
    <w:name w:val="annotation text"/>
    <w:basedOn w:val="Normal"/>
    <w:link w:val="CommentTextChar"/>
    <w:uiPriority w:val="99"/>
    <w:semiHidden/>
    <w:unhideWhenUsed/>
    <w:rsid w:val="007675A7"/>
  </w:style>
  <w:style w:type="character" w:customStyle="1" w:styleId="CommentTextChar">
    <w:name w:val="Comment Text Char"/>
    <w:basedOn w:val="DefaultParagraphFont"/>
    <w:link w:val="CommentText"/>
    <w:uiPriority w:val="99"/>
    <w:semiHidden/>
    <w:rsid w:val="007675A7"/>
  </w:style>
  <w:style w:type="paragraph" w:styleId="CommentSubject">
    <w:name w:val="annotation subject"/>
    <w:basedOn w:val="CommentText"/>
    <w:next w:val="CommentText"/>
    <w:link w:val="CommentSubjectChar"/>
    <w:uiPriority w:val="99"/>
    <w:semiHidden/>
    <w:unhideWhenUsed/>
    <w:rsid w:val="007675A7"/>
    <w:rPr>
      <w:b/>
      <w:bCs/>
      <w:sz w:val="20"/>
      <w:szCs w:val="20"/>
    </w:rPr>
  </w:style>
  <w:style w:type="character" w:customStyle="1" w:styleId="CommentSubjectChar">
    <w:name w:val="Comment Subject Char"/>
    <w:basedOn w:val="CommentTextChar"/>
    <w:link w:val="CommentSubject"/>
    <w:uiPriority w:val="99"/>
    <w:semiHidden/>
    <w:rsid w:val="007675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3113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22BD241DF4ABB46933E49D689CF2A37"/>
        <w:category>
          <w:name w:val="General"/>
          <w:gallery w:val="placeholder"/>
        </w:category>
        <w:types>
          <w:type w:val="bbPlcHdr"/>
        </w:types>
        <w:behaviors>
          <w:behavior w:val="content"/>
        </w:behaviors>
        <w:guid w:val="{749EA460-F6B1-B644-B8C6-00DF40376FBB}"/>
      </w:docPartPr>
      <w:docPartBody>
        <w:p w:rsidR="007E1791" w:rsidRDefault="007E1791" w:rsidP="007E1791">
          <w:pPr>
            <w:pStyle w:val="822BD241DF4ABB46933E49D689CF2A37"/>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Futura">
    <w:panose1 w:val="020B0602020204020303"/>
    <w:charset w:val="00"/>
    <w:family w:val="auto"/>
    <w:pitch w:val="variable"/>
    <w:sig w:usb0="80000067" w:usb1="00000000" w:usb2="00000000" w:usb3="00000000" w:csb0="000001FB"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791"/>
    <w:rsid w:val="001004AA"/>
    <w:rsid w:val="00404921"/>
    <w:rsid w:val="00441AAD"/>
    <w:rsid w:val="005C74BC"/>
    <w:rsid w:val="0066234E"/>
    <w:rsid w:val="007E1791"/>
    <w:rsid w:val="00C95A80"/>
    <w:rsid w:val="00E434EF"/>
    <w:rsid w:val="00F21D04"/>
    <w:rsid w:val="00F41F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2BD241DF4ABB46933E49D689CF2A37">
    <w:name w:val="822BD241DF4ABB46933E49D689CF2A37"/>
    <w:rsid w:val="007E179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2BD241DF4ABB46933E49D689CF2A37">
    <w:name w:val="822BD241DF4ABB46933E49D689CF2A37"/>
    <w:rsid w:val="007E17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58A4A-E04E-0E4B-8159-37A9F933F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3184</Words>
  <Characters>18150</Characters>
  <Application>Microsoft Macintosh Word</Application>
  <DocSecurity>0</DocSecurity>
  <Lines>151</Lines>
  <Paragraphs>42</Paragraphs>
  <ScaleCrop>false</ScaleCrop>
  <Company>MD Anderson Cancer Center</Company>
  <LinksUpToDate>false</LinksUpToDate>
  <CharactersWithSpaces>21292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MDACC</dc:creator>
  <cp:keywords/>
  <dc:description/>
  <cp:lastModifiedBy>Emi Sei</cp:lastModifiedBy>
  <cp:revision>13</cp:revision>
  <cp:lastPrinted>2015-07-09T15:37:00Z</cp:lastPrinted>
  <dcterms:created xsi:type="dcterms:W3CDTF">2016-12-06T14:53:00Z</dcterms:created>
  <dcterms:modified xsi:type="dcterms:W3CDTF">2017-05-16T14:41:00Z</dcterms:modified>
</cp:coreProperties>
</file>